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262D2" w14:textId="77777777" w:rsidR="00BD1E37" w:rsidRPr="00753EAB" w:rsidRDefault="00BD1E37" w:rsidP="00BD1E37">
      <w:pPr>
        <w:pStyle w:val="Ttulo1"/>
      </w:pPr>
      <w:bookmarkStart w:id="0" w:name="_GoBack"/>
      <w:bookmarkEnd w:id="0"/>
      <w:r>
        <w:t xml:space="preserve">Unidad </w:t>
      </w:r>
      <w:r w:rsidRPr="00753EAB">
        <w:t xml:space="preserve">3: Exploración y Análisis de Datos según Escala de Medición </w:t>
      </w:r>
    </w:p>
    <w:p w14:paraId="66760C45" w14:textId="77777777" w:rsidR="00BD1E37" w:rsidRDefault="00BD1E37" w:rsidP="00BD1E37">
      <w:pPr>
        <w:rPr>
          <w:sz w:val="24"/>
        </w:rPr>
      </w:pPr>
    </w:p>
    <w:p w14:paraId="59C1A82E" w14:textId="77777777" w:rsidR="00BD1E37" w:rsidRDefault="00BD1E37" w:rsidP="00862058">
      <w:pPr>
        <w:pStyle w:val="Ttulo1"/>
      </w:pPr>
      <w:r>
        <w:t>Distribución de frecuencias</w:t>
      </w:r>
    </w:p>
    <w:p w14:paraId="755DC2E0" w14:textId="77777777" w:rsidR="00ED7047" w:rsidRDefault="00ED7047" w:rsidP="00BD1E37">
      <w:pPr>
        <w:jc w:val="both"/>
      </w:pPr>
    </w:p>
    <w:p w14:paraId="290A073C" w14:textId="77777777" w:rsidR="001B3295" w:rsidRPr="00A71895" w:rsidRDefault="00B33E60" w:rsidP="00BD1E37">
      <w:pPr>
        <w:jc w:val="both"/>
      </w:pPr>
      <w:ins w:id="1" w:author="Noam López" w:date="2016-01-21T09:46:00Z">
        <w:r>
          <w:t>Uno</w:t>
        </w:r>
        <w:r w:rsidR="00C9571D">
          <w:t xml:space="preserve"> de los intereses de </w:t>
        </w:r>
        <w:r>
          <w:t>l</w:t>
        </w:r>
      </w:ins>
      <w:del w:id="2" w:author="Noam López" w:date="2016-01-21T09:46:00Z">
        <w:r w:rsidR="00A71895" w:rsidDel="00C9571D">
          <w:delText>Un tema relevante para l</w:delText>
        </w:r>
      </w:del>
      <w:r w:rsidR="00A71895">
        <w:t>a Ciencia Política</w:t>
      </w:r>
      <w:del w:id="3" w:author="Noam López" w:date="2016-01-21T09:46:00Z">
        <w:r w:rsidR="00A71895" w:rsidDel="00C9571D">
          <w:delText xml:space="preserve"> es el</w:delText>
        </w:r>
      </w:del>
      <w:r w:rsidR="00A71895">
        <w:t xml:space="preserve"> </w:t>
      </w:r>
      <w:ins w:id="4" w:author="Noam López" w:date="2016-01-21T09:46:00Z">
        <w:r w:rsidR="00C9571D">
          <w:t xml:space="preserve">es el estudio del </w:t>
        </w:r>
      </w:ins>
      <w:r w:rsidR="00A71895">
        <w:t xml:space="preserve">poder que </w:t>
      </w:r>
      <w:ins w:id="5" w:author="Noam López" w:date="2016-01-21T09:55:00Z">
        <w:r>
          <w:t xml:space="preserve">tienen </w:t>
        </w:r>
      </w:ins>
      <w:del w:id="6" w:author="Noam López" w:date="2016-01-21T09:55:00Z">
        <w:r w:rsidR="00A71895" w:rsidDel="00B33E60">
          <w:delText xml:space="preserve">ejercen </w:delText>
        </w:r>
      </w:del>
      <w:r w:rsidR="00A71895">
        <w:t>las instituciones</w:t>
      </w:r>
      <w:ins w:id="7" w:author="Noam López" w:date="2016-01-21T09:47:00Z">
        <w:r w:rsidR="00E44AB0">
          <w:t xml:space="preserve">. </w:t>
        </w:r>
      </w:ins>
      <w:del w:id="8" w:author="Noam López" w:date="2016-01-21T09:47:00Z">
        <w:r w:rsidR="00A71895" w:rsidDel="00C9571D">
          <w:delText xml:space="preserve"> </w:delText>
        </w:r>
      </w:del>
      <w:del w:id="9" w:author="Noam López" w:date="2016-01-21T09:45:00Z">
        <w:r w:rsidR="00A71895" w:rsidDel="00C9571D">
          <w:delText>en el</w:delText>
        </w:r>
      </w:del>
      <w:del w:id="10" w:author="Noam López" w:date="2016-01-21T09:38:00Z">
        <w:r w:rsidR="00A71895" w:rsidDel="00787FCE">
          <w:delText xml:space="preserve"> dominio de la sociedad</w:delText>
        </w:r>
      </w:del>
      <w:del w:id="11" w:author="Noam López" w:date="2016-01-21T09:58:00Z">
        <w:r w:rsidR="00A71895" w:rsidDel="00E44AB0">
          <w:delText xml:space="preserve">. </w:delText>
        </w:r>
      </w:del>
      <w:r w:rsidR="00A71895">
        <w:t>La Encuesta Mundial de Valores analiza el grado de participación y la confianza de los ciudadanos haci</w:t>
      </w:r>
      <w:ins w:id="12" w:author="Noam López" w:date="2016-01-21T09:59:00Z">
        <w:r w:rsidR="00E44AB0">
          <w:t>a estas</w:t>
        </w:r>
      </w:ins>
      <w:del w:id="13" w:author="Noam López" w:date="2016-01-21T09:59:00Z">
        <w:r w:rsidR="00A71895" w:rsidDel="00E44AB0">
          <w:delText xml:space="preserve">a </w:delText>
        </w:r>
      </w:del>
      <w:del w:id="14" w:author="Noam López" w:date="2016-01-21T09:54:00Z">
        <w:r w:rsidR="00A71895" w:rsidDel="00B33E60">
          <w:delText>estos</w:delText>
        </w:r>
      </w:del>
      <w:del w:id="15" w:author="Noam López" w:date="2016-01-21T09:59:00Z">
        <w:r w:rsidR="00A71895" w:rsidDel="00E44AB0">
          <w:delText xml:space="preserve"> organismos</w:delText>
        </w:r>
      </w:del>
      <w:r w:rsidR="00A71895">
        <w:t>. Para presentar el tema de Distribución de Frecuencias se utilizarán algunas variables sobre participación y confianza</w:t>
      </w:r>
      <w:ins w:id="16" w:author="Noam López" w:date="2016-01-21T09:59:00Z">
        <w:r w:rsidR="00E44AB0">
          <w:t xml:space="preserve"> de la encuesta señalada.</w:t>
        </w:r>
      </w:ins>
      <w:del w:id="17" w:author="Noam López" w:date="2016-01-21T09:59:00Z">
        <w:r w:rsidR="00A71895" w:rsidDel="00E44AB0">
          <w:delText xml:space="preserve">. </w:delText>
        </w:r>
      </w:del>
    </w:p>
    <w:p w14:paraId="00C44604" w14:textId="77777777" w:rsidR="00BD1E37" w:rsidRPr="00D378AD" w:rsidRDefault="004D3C40" w:rsidP="00BD1E37">
      <w:pPr>
        <w:jc w:val="both"/>
      </w:pPr>
      <w:r w:rsidRPr="00D378AD">
        <w:rPr>
          <w:noProof/>
          <w:lang w:eastAsia="es-PE"/>
        </w:rPr>
        <mc:AlternateContent>
          <mc:Choice Requires="wps">
            <w:drawing>
              <wp:anchor distT="45720" distB="45720" distL="114300" distR="114300" simplePos="0" relativeHeight="251661312" behindDoc="0" locked="0" layoutInCell="1" allowOverlap="1" wp14:anchorId="7F230CEF" wp14:editId="7EB433B1">
                <wp:simplePos x="0" y="0"/>
                <wp:positionH relativeFrom="margin">
                  <wp:align>right</wp:align>
                </wp:positionH>
                <wp:positionV relativeFrom="paragraph">
                  <wp:posOffset>2099945</wp:posOffset>
                </wp:positionV>
                <wp:extent cx="5381625" cy="542925"/>
                <wp:effectExtent l="0" t="0" r="28575"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14:paraId="0B15F78B" w14:textId="77777777" w:rsidR="005317A1" w:rsidRDefault="005317A1" w:rsidP="00BD1E37">
                            <w:pPr>
                              <w:rPr>
                                <w:sz w:val="24"/>
                              </w:rPr>
                            </w:pPr>
                            <w:r w:rsidRPr="009139B6">
                              <w:rPr>
                                <w:sz w:val="24"/>
                              </w:rPr>
                              <w:t>Ab</w:t>
                            </w:r>
                            <w:r>
                              <w:rPr>
                                <w:sz w:val="24"/>
                              </w:rPr>
                              <w:t>riendo la Encuesta Mundial de Valores del 2015</w:t>
                            </w:r>
                            <w:r>
                              <w:rPr>
                                <w:i/>
                                <w:sz w:val="24"/>
                              </w:rPr>
                              <w:t xml:space="preserve">. </w:t>
                            </w:r>
                            <w:r>
                              <w:rPr>
                                <w:sz w:val="24"/>
                              </w:rPr>
                              <w:t xml:space="preserve">Se utiliza el paquete </w:t>
                            </w:r>
                            <w:r>
                              <w:rPr>
                                <w:i/>
                                <w:sz w:val="24"/>
                              </w:rPr>
                              <w:t>foreign</w:t>
                            </w:r>
                            <w:r>
                              <w:rPr>
                                <w:sz w:val="24"/>
                              </w:rPr>
                              <w:t xml:space="preserve"> para </w:t>
                            </w:r>
                            <w:del w:id="18" w:author="Noam López" w:date="2016-01-21T10:09:00Z">
                              <w:r w:rsidDel="00881612">
                                <w:rPr>
                                  <w:sz w:val="24"/>
                                </w:rPr>
                                <w:delText xml:space="preserve">exportar </w:delText>
                              </w:r>
                            </w:del>
                            <w:ins w:id="19" w:author="Noam López" w:date="2016-01-21T10:09:00Z">
                              <w:r>
                                <w:rPr>
                                  <w:sz w:val="24"/>
                                </w:rPr>
                                <w:t xml:space="preserve">importar </w:t>
                              </w:r>
                            </w:ins>
                            <w:ins w:id="20" w:author="Noam López" w:date="2016-01-21T10:13:00Z">
                              <w:r>
                                <w:rPr>
                                  <w:sz w:val="24"/>
                                </w:rPr>
                                <w:t xml:space="preserve">una </w:t>
                              </w:r>
                            </w:ins>
                            <w:r>
                              <w:rPr>
                                <w:sz w:val="24"/>
                              </w:rPr>
                              <w:t xml:space="preserve">data </w:t>
                            </w:r>
                            <w:ins w:id="21" w:author="Noam López" w:date="2016-01-21T10:13:00Z">
                              <w:r>
                                <w:rPr>
                                  <w:sz w:val="24"/>
                                </w:rPr>
                                <w:t>guardada en</w:t>
                              </w:r>
                            </w:ins>
                            <w:del w:id="22" w:author="Noam López" w:date="2016-01-21T10:13:00Z">
                              <w:r w:rsidDel="00881612">
                                <w:rPr>
                                  <w:sz w:val="24"/>
                                </w:rPr>
                                <w:delText>de</w:delText>
                              </w:r>
                            </w:del>
                            <w:r>
                              <w:rPr>
                                <w:sz w:val="24"/>
                              </w:rPr>
                              <w:t xml:space="preserve"> SPSS</w:t>
                            </w:r>
                          </w:p>
                          <w:p w14:paraId="64C655B4" w14:textId="77777777" w:rsidR="005317A1" w:rsidRDefault="005317A1" w:rsidP="00BD1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F230CEF" id="_x0000_t202" coordsize="21600,21600" o:spt="202" path="m0,0l0,21600,21600,21600,21600,0xe">
                <v:stroke joinstyle="miter"/>
                <v:path gradientshapeok="t" o:connecttype="rect"/>
              </v:shapetype>
              <v:shape id="Cuadro_x0020_de_x0020_texto_x0020_2" o:spid="_x0000_s1026" type="#_x0000_t202" style="position:absolute;left:0;text-align:left;margin-left:372.55pt;margin-top:165.35pt;width:423.75pt;height:4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">
                <v:textbox>
                  <w:txbxContent>
                    <w:p w14:paraId="0B15F78B" w14:textId="77777777" w:rsidR="005317A1" w:rsidRDefault="005317A1" w:rsidP="00BD1E37">
                      <w:pPr>
                        <w:rPr>
                          <w:sz w:val="24"/>
                        </w:rPr>
                      </w:pPr>
                      <w:r w:rsidRPr="009139B6">
                        <w:rPr>
                          <w:sz w:val="24"/>
                        </w:rPr>
                        <w:t>Ab</w:t>
                      </w:r>
                      <w:r>
                        <w:rPr>
                          <w:sz w:val="24"/>
                        </w:rPr>
                        <w:t>riendo la Encuesta Mundial de Valores del 2015</w:t>
                      </w:r>
                      <w:r>
                        <w:rPr>
                          <w:i/>
                          <w:sz w:val="24"/>
                        </w:rPr>
                        <w:t xml:space="preserve">. </w:t>
                      </w:r>
                      <w:r>
                        <w:rPr>
                          <w:sz w:val="24"/>
                        </w:rPr>
                        <w:t xml:space="preserve">Se utiliza el paquete </w:t>
                      </w:r>
                      <w:r>
                        <w:rPr>
                          <w:i/>
                          <w:sz w:val="24"/>
                        </w:rPr>
                        <w:t>foreign</w:t>
                      </w:r>
                      <w:r>
                        <w:rPr>
                          <w:sz w:val="24"/>
                        </w:rPr>
                        <w:t xml:space="preserve"> para </w:t>
                      </w:r>
                      <w:del w:id="22" w:author="Noam López" w:date="2016-01-21T10:09:00Z">
                        <w:r w:rsidDel="00881612">
                          <w:rPr>
                            <w:sz w:val="24"/>
                          </w:rPr>
                          <w:delText xml:space="preserve">exportar </w:delText>
                        </w:r>
                      </w:del>
                      <w:ins w:id="23" w:author="Noam López" w:date="2016-01-21T10:09:00Z">
                        <w:r>
                          <w:rPr>
                            <w:sz w:val="24"/>
                          </w:rPr>
                          <w:t xml:space="preserve">importar </w:t>
                        </w:r>
                      </w:ins>
                      <w:ins w:id="24" w:author="Noam López" w:date="2016-01-21T10:13:00Z">
                        <w:r>
                          <w:rPr>
                            <w:sz w:val="24"/>
                          </w:rPr>
                          <w:t xml:space="preserve">una </w:t>
                        </w:r>
                      </w:ins>
                      <w:r>
                        <w:rPr>
                          <w:sz w:val="24"/>
                        </w:rPr>
                        <w:t xml:space="preserve">data </w:t>
                      </w:r>
                      <w:ins w:id="25" w:author="Noam López" w:date="2016-01-21T10:13:00Z">
                        <w:r>
                          <w:rPr>
                            <w:sz w:val="24"/>
                          </w:rPr>
                          <w:t>guardada en</w:t>
                        </w:r>
                      </w:ins>
                      <w:del w:id="26" w:author="Noam López" w:date="2016-01-21T10:13:00Z">
                        <w:r w:rsidDel="00881612">
                          <w:rPr>
                            <w:sz w:val="24"/>
                          </w:rPr>
                          <w:delText>de</w:delText>
                        </w:r>
                      </w:del>
                      <w:r>
                        <w:rPr>
                          <w:sz w:val="24"/>
                        </w:rPr>
                        <w:t xml:space="preserve"> SPSS</w:t>
                      </w:r>
                    </w:p>
                    <w:p w14:paraId="64C655B4" w14:textId="77777777" w:rsidR="005317A1" w:rsidRDefault="005317A1" w:rsidP="00BD1E37"/>
                  </w:txbxContent>
                </v:textbox>
                <w10:wrap type="square" anchorx="margin"/>
              </v:shape>
            </w:pict>
          </mc:Fallback>
        </mc:AlternateContent>
      </w:r>
      <w:r w:rsidR="001B3295">
        <w:t xml:space="preserve">La </w:t>
      </w:r>
      <w:r w:rsidR="001B3295" w:rsidRPr="001B3295">
        <w:rPr>
          <w:i/>
        </w:rPr>
        <w:t>distribución</w:t>
      </w:r>
      <w:r w:rsidR="001B3295">
        <w:t xml:space="preserve"> </w:t>
      </w:r>
      <w:r w:rsidR="001B3295" w:rsidRPr="001B3295">
        <w:rPr>
          <w:i/>
        </w:rPr>
        <w:t>de</w:t>
      </w:r>
      <w:r w:rsidR="001B3295">
        <w:t xml:space="preserve"> </w:t>
      </w:r>
      <w:r w:rsidR="001B3295" w:rsidRPr="001B3295">
        <w:rPr>
          <w:i/>
        </w:rPr>
        <w:t>frecuencias</w:t>
      </w:r>
      <w:r w:rsidR="00BD1E37">
        <w:t xml:space="preserve"> </w:t>
      </w:r>
      <w:r w:rsidR="00BD1E37" w:rsidRPr="00D378AD">
        <w:t>nos va a permitir conocer de qué manera están agrupa</w:t>
      </w:r>
      <w:r w:rsidR="00B90C8C">
        <w:t>dos los datos según las categoría</w:t>
      </w:r>
      <w:r w:rsidR="00BD1E37" w:rsidRPr="00D378AD">
        <w:t>s en que se divide la variable seleccionada.</w:t>
      </w:r>
      <w:r w:rsidR="00BD1E37">
        <w:t xml:space="preserve"> </w:t>
      </w:r>
      <w:r w:rsidR="00BD1E37" w:rsidRPr="00D378AD">
        <w:t>A continuación</w:t>
      </w:r>
      <w:r w:rsidR="00BD1E37">
        <w:t xml:space="preserve">, para ejemplificar cómo funciona una </w:t>
      </w:r>
      <w:r w:rsidR="00BD1E37">
        <w:rPr>
          <w:i/>
        </w:rPr>
        <w:t>distribución de frecuencias</w:t>
      </w:r>
      <w:r w:rsidR="00BD1E37">
        <w:t>,</w:t>
      </w:r>
      <w:r w:rsidR="00BD1E37" w:rsidRPr="00D378AD">
        <w:t xml:space="preserve"> </w:t>
      </w:r>
      <w:r w:rsidR="00ED67EC">
        <w:t xml:space="preserve">utilizaremos la Encuesta Mundial de Valores del </w:t>
      </w:r>
      <w:ins w:id="23" w:author="Noam López" w:date="2016-01-21T10:02:00Z">
        <w:r w:rsidR="00E44AB0">
          <w:t xml:space="preserve">año </w:t>
        </w:r>
      </w:ins>
      <w:r w:rsidR="00ED67EC">
        <w:t>2015</w:t>
      </w:r>
      <w:r w:rsidR="00BD1E37">
        <w:t>. Pediremos</w:t>
      </w:r>
      <w:r w:rsidR="00BD1E37" w:rsidRPr="00D378AD">
        <w:t xml:space="preserve"> la </w:t>
      </w:r>
      <w:r w:rsidR="00BD1E37" w:rsidRPr="00D378AD">
        <w:rPr>
          <w:i/>
        </w:rPr>
        <w:t xml:space="preserve">distribución de frecuencias </w:t>
      </w:r>
      <w:r w:rsidR="00ED67EC">
        <w:t xml:space="preserve">de la variable </w:t>
      </w:r>
      <w:r w:rsidR="00ED67EC">
        <w:rPr>
          <w:b/>
        </w:rPr>
        <w:t>V25</w:t>
      </w:r>
      <w:r w:rsidR="00BD1E37">
        <w:t xml:space="preserve">, </w:t>
      </w:r>
      <w:ins w:id="24" w:author="Noam López" w:date="2016-01-21T10:08:00Z">
        <w:r w:rsidR="00E44AB0">
          <w:t xml:space="preserve">y para ello </w:t>
        </w:r>
      </w:ins>
      <w:del w:id="25" w:author="Noam López" w:date="2016-01-21T10:08:00Z">
        <w:r w:rsidR="00BD1E37" w:rsidDel="00E44AB0">
          <w:delText xml:space="preserve">para esto es necesario </w:delText>
        </w:r>
        <w:r w:rsidR="00BD1E37" w:rsidRPr="00D378AD" w:rsidDel="00E44AB0">
          <w:delText>utiliza</w:delText>
        </w:r>
        <w:r w:rsidR="00BD1E37" w:rsidDel="00E44AB0">
          <w:delText>r</w:delText>
        </w:r>
      </w:del>
      <w:ins w:id="26" w:author="Noam López" w:date="2016-01-21T10:08:00Z">
        <w:r w:rsidR="00E44AB0">
          <w:t xml:space="preserve">utilizaremos </w:t>
        </w:r>
      </w:ins>
      <w:r w:rsidR="00BD1E37" w:rsidRPr="00D378AD">
        <w:t xml:space="preserve"> </w:t>
      </w:r>
      <w:r w:rsidR="00BD1E37">
        <w:t>e</w:t>
      </w:r>
      <w:r w:rsidR="00BD1E37" w:rsidRPr="00D378AD">
        <w:t>l paquet</w:t>
      </w:r>
      <w:r w:rsidR="00BD1E37">
        <w:t xml:space="preserve">e </w:t>
      </w:r>
      <w:r w:rsidR="00BD1E37" w:rsidRPr="001B3295">
        <w:rPr>
          <w:i/>
        </w:rPr>
        <w:t>Hmisc</w:t>
      </w:r>
      <w:r w:rsidR="00BD1E37">
        <w:t>.</w:t>
      </w:r>
      <w:ins w:id="27" w:author="Noam López" w:date="2016-01-21T10:08:00Z">
        <w:r w:rsidR="00881612">
          <w:t xml:space="preserve"> Antes es necesario instalar un paquete que nos permite leer archivos de otros software: </w:t>
        </w:r>
        <w:r w:rsidR="00881612" w:rsidRPr="00881612">
          <w:rPr>
            <w:i/>
            <w:rPrChange w:id="28" w:author="Noam López" w:date="2016-01-21T10:09:00Z">
              <w:rPr/>
            </w:rPrChange>
          </w:rPr>
          <w:t>foreign</w:t>
        </w:r>
        <w:r w:rsidR="00881612">
          <w:t>.</w:t>
        </w:r>
      </w:ins>
      <w:r w:rsidR="00BD1E37">
        <w:t xml:space="preserve"> </w:t>
      </w:r>
    </w:p>
    <w:p w14:paraId="04BECA4B" w14:textId="77777777" w:rsidR="00BD1E37" w:rsidRDefault="00BD1E37" w:rsidP="00BD1E37">
      <w:pPr>
        <w:jc w:val="both"/>
      </w:pPr>
    </w:p>
    <w:p w14:paraId="266353A0" w14:textId="77777777" w:rsidR="00B90C8C" w:rsidRPr="00D378AD" w:rsidRDefault="00BD1E37" w:rsidP="00BD1E37">
      <w:pPr>
        <w:rPr>
          <w:color w:val="2E74B5" w:themeColor="accent1" w:themeShade="BF"/>
        </w:rPr>
      </w:pPr>
      <w:r w:rsidRPr="00D378AD">
        <w:rPr>
          <w:color w:val="2E74B5" w:themeColor="accent1" w:themeShade="BF"/>
        </w:rPr>
        <w:t>install.packages(“foreign”)</w:t>
      </w:r>
      <w:r w:rsidR="00B90C8C">
        <w:rPr>
          <w:color w:val="2E74B5" w:themeColor="accent1" w:themeShade="BF"/>
        </w:rPr>
        <w:tab/>
      </w:r>
      <w:r w:rsidR="00B90C8C" w:rsidRPr="00B90C8C">
        <w:rPr>
          <w:color w:val="FF0000"/>
        </w:rPr>
        <w:t xml:space="preserve"> ## solicitamos la instalación del paquete</w:t>
      </w:r>
    </w:p>
    <w:p w14:paraId="4B8BDED3" w14:textId="77777777" w:rsidR="00BD1E37" w:rsidRPr="00D378AD" w:rsidRDefault="00BD1E37" w:rsidP="00BD1E37">
      <w:pPr>
        <w:rPr>
          <w:color w:val="2E74B5" w:themeColor="accent1" w:themeShade="BF"/>
        </w:rPr>
      </w:pPr>
      <w:r w:rsidRPr="00D378AD">
        <w:rPr>
          <w:color w:val="2E74B5" w:themeColor="accent1" w:themeShade="BF"/>
        </w:rPr>
        <w:t>library (foreign)</w:t>
      </w:r>
      <w:r w:rsidR="00B90C8C">
        <w:rPr>
          <w:color w:val="2E74B5" w:themeColor="accent1" w:themeShade="BF"/>
        </w:rPr>
        <w:tab/>
      </w:r>
      <w:r w:rsidR="00B90C8C">
        <w:rPr>
          <w:color w:val="2E74B5" w:themeColor="accent1" w:themeShade="BF"/>
        </w:rPr>
        <w:tab/>
      </w:r>
      <w:r w:rsidR="00B90C8C">
        <w:rPr>
          <w:color w:val="2E74B5" w:themeColor="accent1" w:themeShade="BF"/>
        </w:rPr>
        <w:tab/>
      </w:r>
      <w:r w:rsidR="00B90C8C" w:rsidRPr="00B90C8C">
        <w:rPr>
          <w:color w:val="FF0000"/>
        </w:rPr>
        <w:t>## llamamos al paquete para empezarlo a usar</w:t>
      </w:r>
      <w:r w:rsidR="00B90C8C" w:rsidRPr="00B90C8C">
        <w:rPr>
          <w:color w:val="FF0000"/>
        </w:rPr>
        <w:tab/>
      </w:r>
      <w:r w:rsidR="00B90C8C">
        <w:rPr>
          <w:color w:val="2E74B5" w:themeColor="accent1" w:themeShade="BF"/>
        </w:rPr>
        <w:tab/>
      </w:r>
    </w:p>
    <w:p w14:paraId="4FF019F5" w14:textId="77777777" w:rsidR="00BD1E37" w:rsidRPr="00D378AD" w:rsidRDefault="00BD1E37" w:rsidP="00BD1E37">
      <w:pPr>
        <w:rPr>
          <w:color w:val="C45911" w:themeColor="accent2" w:themeShade="BF"/>
        </w:rPr>
      </w:pPr>
    </w:p>
    <w:p w14:paraId="4920B14F" w14:textId="77777777" w:rsidR="00BD1E37" w:rsidRDefault="00BD1E37" w:rsidP="00BD1E37">
      <w:pPr>
        <w:rPr>
          <w:color w:val="2E74B5" w:themeColor="accent1" w:themeShade="BF"/>
        </w:rPr>
      </w:pPr>
      <w:r>
        <w:rPr>
          <w:color w:val="2E74B5" w:themeColor="accent1" w:themeShade="BF"/>
        </w:rPr>
        <w:t>Data&lt;- read.spss("WVS2015</w:t>
      </w:r>
      <w:r w:rsidRPr="00D378AD">
        <w:rPr>
          <w:color w:val="2E74B5" w:themeColor="accent1" w:themeShade="BF"/>
        </w:rPr>
        <w:t>.sav",use.value.labels=TRUE, max.value.labels=Inf, to.data.frame=TRUE)</w:t>
      </w:r>
      <w:ins w:id="29" w:author="Noam López" w:date="2016-01-21T10:18:00Z">
        <w:r w:rsidR="00881612">
          <w:rPr>
            <w:color w:val="2E74B5" w:themeColor="accent1" w:themeShade="BF"/>
          </w:rPr>
          <w:t xml:space="preserve"> #Usamos el comando “read.spss”.</w:t>
        </w:r>
      </w:ins>
    </w:p>
    <w:p w14:paraId="063EED5C" w14:textId="77777777" w:rsidR="00B90C8C" w:rsidRPr="00B90C8C" w:rsidRDefault="00B90C8C" w:rsidP="00BD1E37">
      <w:pPr>
        <w:rPr>
          <w:color w:val="FF0000"/>
        </w:rPr>
      </w:pPr>
      <w:r w:rsidRPr="00B90C8C">
        <w:rPr>
          <w:color w:val="FF0000"/>
        </w:rPr>
        <w:t xml:space="preserve">## Nombraremos </w:t>
      </w:r>
      <w:ins w:id="30" w:author="Noam López" w:date="2016-01-21T10:13:00Z">
        <w:r w:rsidR="00881612">
          <w:rPr>
            <w:color w:val="FF0000"/>
          </w:rPr>
          <w:t>“</w:t>
        </w:r>
      </w:ins>
      <w:r w:rsidRPr="00B90C8C">
        <w:rPr>
          <w:color w:val="FF0000"/>
        </w:rPr>
        <w:t>Data</w:t>
      </w:r>
      <w:ins w:id="31" w:author="Noam López" w:date="2016-01-21T10:13:00Z">
        <w:r w:rsidR="00881612">
          <w:rPr>
            <w:color w:val="FF0000"/>
          </w:rPr>
          <w:t>”</w:t>
        </w:r>
      </w:ins>
      <w:del w:id="32" w:author="Noam López" w:date="2016-01-21T10:14:00Z">
        <w:r w:rsidRPr="00B90C8C" w:rsidDel="00881612">
          <w:rPr>
            <w:color w:val="FF0000"/>
          </w:rPr>
          <w:delText xml:space="preserve"> </w:delText>
        </w:r>
      </w:del>
      <w:del w:id="33" w:author="Noam López" w:date="2016-01-21T10:13:00Z">
        <w:r w:rsidRPr="00B90C8C" w:rsidDel="00881612">
          <w:rPr>
            <w:color w:val="FF0000"/>
          </w:rPr>
          <w:delText>al comando que a partir de ahora llamará</w:delText>
        </w:r>
      </w:del>
      <w:r w:rsidRPr="00B90C8C">
        <w:rPr>
          <w:color w:val="FF0000"/>
        </w:rPr>
        <w:t xml:space="preserve"> a nuestra base de datos</w:t>
      </w:r>
    </w:p>
    <w:p w14:paraId="372484BD" w14:textId="77777777" w:rsidR="00BD1E37" w:rsidRDefault="00BD1E37" w:rsidP="00BD1E37">
      <w:pPr>
        <w:jc w:val="both"/>
        <w:rPr>
          <w:color w:val="2E74B5" w:themeColor="accent1" w:themeShade="BF"/>
        </w:rPr>
      </w:pPr>
      <w:r w:rsidRPr="00BD1E37">
        <w:rPr>
          <w:color w:val="2E74B5" w:themeColor="accent1" w:themeShade="BF"/>
        </w:rPr>
        <w:t>attach(Data)</w:t>
      </w:r>
      <w:r w:rsidR="00B90C8C">
        <w:rPr>
          <w:color w:val="2E74B5" w:themeColor="accent1" w:themeShade="BF"/>
        </w:rPr>
        <w:t xml:space="preserve"> </w:t>
      </w:r>
    </w:p>
    <w:p w14:paraId="0F0527D8" w14:textId="77777777" w:rsidR="00B90C8C" w:rsidRPr="00B1510F" w:rsidRDefault="00B90C8C" w:rsidP="00BD1E37">
      <w:pPr>
        <w:jc w:val="both"/>
        <w:rPr>
          <w:color w:val="FF0000"/>
        </w:rPr>
      </w:pPr>
      <w:r w:rsidRPr="00B1510F">
        <w:rPr>
          <w:color w:val="FF0000"/>
        </w:rPr>
        <w:t xml:space="preserve">## El comando </w:t>
      </w:r>
      <w:ins w:id="34" w:author="Noam López" w:date="2016-01-21T10:14:00Z">
        <w:r w:rsidR="00881612">
          <w:rPr>
            <w:color w:val="FF0000"/>
          </w:rPr>
          <w:t>“</w:t>
        </w:r>
      </w:ins>
      <w:r w:rsidRPr="00B1510F">
        <w:rPr>
          <w:color w:val="FF0000"/>
        </w:rPr>
        <w:t>attach</w:t>
      </w:r>
      <w:ins w:id="35" w:author="Noam López" w:date="2016-01-21T10:14:00Z">
        <w:r w:rsidR="00881612">
          <w:rPr>
            <w:color w:val="FF0000"/>
          </w:rPr>
          <w:t>”</w:t>
        </w:r>
      </w:ins>
      <w:r w:rsidRPr="00B1510F">
        <w:rPr>
          <w:color w:val="FF0000"/>
        </w:rPr>
        <w:t xml:space="preserve"> nos sirve para </w:t>
      </w:r>
      <w:ins w:id="36" w:author="Noam López" w:date="2016-01-21T10:17:00Z">
        <w:r w:rsidR="00881612">
          <w:rPr>
            <w:color w:val="FF0000"/>
          </w:rPr>
          <w:t>poder nombrar</w:t>
        </w:r>
      </w:ins>
      <w:del w:id="37" w:author="Noam López" w:date="2016-01-21T10:17:00Z">
        <w:r w:rsidR="00B1510F" w:rsidRPr="00B1510F" w:rsidDel="00881612">
          <w:rPr>
            <w:color w:val="FF0000"/>
          </w:rPr>
          <w:delText>poner llamar</w:delText>
        </w:r>
      </w:del>
      <w:r w:rsidR="00B1510F" w:rsidRPr="00B1510F">
        <w:rPr>
          <w:color w:val="FF0000"/>
        </w:rPr>
        <w:t xml:space="preserve"> a cada variable de </w:t>
      </w:r>
      <w:ins w:id="38" w:author="Noam López" w:date="2016-01-21T10:14:00Z">
        <w:r w:rsidR="00881612">
          <w:rPr>
            <w:color w:val="FF0000"/>
          </w:rPr>
          <w:t>“</w:t>
        </w:r>
      </w:ins>
      <w:r w:rsidR="00B1510F" w:rsidRPr="00B1510F">
        <w:rPr>
          <w:color w:val="FF0000"/>
        </w:rPr>
        <w:t>Data</w:t>
      </w:r>
      <w:ins w:id="39" w:author="Noam López" w:date="2016-01-21T10:14:00Z">
        <w:r w:rsidR="00881612">
          <w:rPr>
            <w:color w:val="FF0000"/>
          </w:rPr>
          <w:t>”</w:t>
        </w:r>
      </w:ins>
      <w:r w:rsidR="00B1510F" w:rsidRPr="00B1510F">
        <w:rPr>
          <w:color w:val="FF0000"/>
        </w:rPr>
        <w:t xml:space="preserve"> sin tener la necesidad de volver a nombrar de donde proviene la variable</w:t>
      </w:r>
      <w:ins w:id="40" w:author="Noam López" w:date="2016-01-21T10:14:00Z">
        <w:r w:rsidR="00881612">
          <w:rPr>
            <w:color w:val="FF0000"/>
          </w:rPr>
          <w:t>.</w:t>
        </w:r>
      </w:ins>
      <w:r w:rsidR="00B1510F" w:rsidRPr="00B1510F">
        <w:rPr>
          <w:color w:val="FF0000"/>
        </w:rPr>
        <w:t xml:space="preserve"> (</w:t>
      </w:r>
      <w:ins w:id="41" w:author="Noam López" w:date="2016-01-21T10:14:00Z">
        <w:r w:rsidR="00881612">
          <w:rPr>
            <w:color w:val="FF0000"/>
          </w:rPr>
          <w:t>Si no lo hiciéramos tendr</w:t>
        </w:r>
      </w:ins>
      <w:ins w:id="42" w:author="Noam López" w:date="2016-01-21T10:15:00Z">
        <w:r w:rsidR="00881612">
          <w:rPr>
            <w:color w:val="FF0000"/>
          </w:rPr>
          <w:t>íamos que escribir así</w:t>
        </w:r>
      </w:ins>
      <w:ins w:id="43" w:author="Noam López" w:date="2016-01-21T10:14:00Z">
        <w:r w:rsidR="00881612">
          <w:rPr>
            <w:color w:val="FF0000"/>
          </w:rPr>
          <w:t xml:space="preserve">: </w:t>
        </w:r>
      </w:ins>
      <w:r w:rsidR="00B1510F" w:rsidRPr="00B1510F">
        <w:rPr>
          <w:color w:val="FF0000"/>
        </w:rPr>
        <w:t>Data</w:t>
      </w:r>
      <w:del w:id="44" w:author="Noam López" w:date="2016-01-21T10:14:00Z">
        <w:r w:rsidR="00B1510F" w:rsidRPr="00B1510F" w:rsidDel="00881612">
          <w:rPr>
            <w:color w:val="FF0000"/>
          </w:rPr>
          <w:delText xml:space="preserve"> </w:delText>
        </w:r>
      </w:del>
      <w:r w:rsidR="00B1510F" w:rsidRPr="00B1510F">
        <w:rPr>
          <w:color w:val="FF0000"/>
        </w:rPr>
        <w:t>$</w:t>
      </w:r>
      <w:del w:id="45" w:author="Noam López" w:date="2016-01-21T10:14:00Z">
        <w:r w:rsidR="00B1510F" w:rsidRPr="00B1510F" w:rsidDel="00881612">
          <w:rPr>
            <w:color w:val="FF0000"/>
          </w:rPr>
          <w:delText xml:space="preserve"> </w:delText>
        </w:r>
      </w:del>
      <w:r w:rsidR="00B1510F" w:rsidRPr="00B1510F">
        <w:rPr>
          <w:color w:val="FF0000"/>
        </w:rPr>
        <w:t>V25)</w:t>
      </w:r>
    </w:p>
    <w:p w14:paraId="53D6537F" w14:textId="77777777" w:rsidR="00B1510F" w:rsidRDefault="00BD1E37" w:rsidP="00B1510F">
      <w:pPr>
        <w:rPr>
          <w:color w:val="2E74B5" w:themeColor="accent1" w:themeShade="BF"/>
        </w:rPr>
      </w:pPr>
      <w:r w:rsidRPr="008B3811">
        <w:rPr>
          <w:color w:val="2E74B5" w:themeColor="accent1" w:themeShade="BF"/>
        </w:rPr>
        <w:t>Install.packages(“Hmisc”)</w:t>
      </w:r>
      <w:r w:rsidR="00B1510F">
        <w:rPr>
          <w:color w:val="2E74B5" w:themeColor="accent1" w:themeShade="BF"/>
        </w:rPr>
        <w:t xml:space="preserve"> </w:t>
      </w:r>
    </w:p>
    <w:p w14:paraId="604E1AA8" w14:textId="77777777" w:rsidR="00BD1E37" w:rsidRPr="00B1510F" w:rsidRDefault="00B1510F" w:rsidP="00B1510F">
      <w:pPr>
        <w:rPr>
          <w:color w:val="FF0000"/>
        </w:rPr>
      </w:pPr>
      <w:r w:rsidRPr="00B1510F">
        <w:rPr>
          <w:color w:val="FF0000"/>
        </w:rPr>
        <w:t xml:space="preserve">## </w:t>
      </w:r>
      <w:commentRangeStart w:id="46"/>
      <w:r w:rsidRPr="00B1510F">
        <w:rPr>
          <w:color w:val="FF0000"/>
        </w:rPr>
        <w:t>instala</w:t>
      </w:r>
      <w:del w:id="47" w:author="Noam López" w:date="2016-01-21T10:25:00Z">
        <w:r w:rsidRPr="00B1510F" w:rsidDel="0029239A">
          <w:rPr>
            <w:color w:val="FF0000"/>
          </w:rPr>
          <w:delText>re</w:delText>
        </w:r>
      </w:del>
      <w:r w:rsidRPr="00B1510F">
        <w:rPr>
          <w:color w:val="FF0000"/>
        </w:rPr>
        <w:t>mos</w:t>
      </w:r>
      <w:commentRangeEnd w:id="46"/>
      <w:r w:rsidR="0029239A">
        <w:rPr>
          <w:rStyle w:val="Refdecomentario"/>
        </w:rPr>
        <w:commentReference w:id="46"/>
      </w:r>
      <w:r w:rsidRPr="00B1510F">
        <w:rPr>
          <w:color w:val="FF0000"/>
        </w:rPr>
        <w:t xml:space="preserve"> el paquete Hmisc para poder utilizar el comando describe</w:t>
      </w:r>
    </w:p>
    <w:p w14:paraId="2F6191F9" w14:textId="77777777" w:rsidR="00BD1E37" w:rsidRPr="00B1510F" w:rsidRDefault="00BD1E37" w:rsidP="00BD1E37">
      <w:pPr>
        <w:rPr>
          <w:color w:val="FF0000"/>
        </w:rPr>
      </w:pPr>
      <w:r w:rsidRPr="008B3811">
        <w:rPr>
          <w:color w:val="2E74B5" w:themeColor="accent1" w:themeShade="BF"/>
        </w:rPr>
        <w:t>library(Hmisc)</w:t>
      </w:r>
      <w:r w:rsidR="00B1510F">
        <w:rPr>
          <w:color w:val="2E74B5" w:themeColor="accent1" w:themeShade="BF"/>
        </w:rPr>
        <w:t xml:space="preserve">  </w:t>
      </w:r>
      <w:r w:rsidR="00B1510F" w:rsidRPr="00B1510F">
        <w:rPr>
          <w:color w:val="FF0000"/>
        </w:rPr>
        <w:t xml:space="preserve">## </w:t>
      </w:r>
      <w:ins w:id="48" w:author="Noam López" w:date="2016-01-21T10:25:00Z">
        <w:r w:rsidR="0029239A">
          <w:rPr>
            <w:color w:val="FF0000"/>
          </w:rPr>
          <w:t>abrimos</w:t>
        </w:r>
      </w:ins>
      <w:del w:id="49" w:author="Noam López" w:date="2016-01-21T10:25:00Z">
        <w:r w:rsidR="00B1510F" w:rsidRPr="00B1510F" w:rsidDel="0029239A">
          <w:rPr>
            <w:color w:val="FF0000"/>
          </w:rPr>
          <w:delText>llamamos</w:delText>
        </w:r>
      </w:del>
      <w:r w:rsidR="00B1510F" w:rsidRPr="00B1510F">
        <w:rPr>
          <w:color w:val="FF0000"/>
        </w:rPr>
        <w:t xml:space="preserve"> </w:t>
      </w:r>
      <w:ins w:id="50" w:author="Noam López" w:date="2016-01-21T10:25:00Z">
        <w:r w:rsidR="0029239A">
          <w:rPr>
            <w:color w:val="FF0000"/>
          </w:rPr>
          <w:t>e</w:t>
        </w:r>
      </w:ins>
      <w:del w:id="51" w:author="Noam López" w:date="2016-01-21T10:25:00Z">
        <w:r w:rsidR="00B1510F" w:rsidRPr="00B1510F" w:rsidDel="0029239A">
          <w:rPr>
            <w:color w:val="FF0000"/>
          </w:rPr>
          <w:delText>a</w:delText>
        </w:r>
      </w:del>
      <w:r w:rsidR="00B1510F" w:rsidRPr="00B1510F">
        <w:rPr>
          <w:color w:val="FF0000"/>
        </w:rPr>
        <w:t>l paquete</w:t>
      </w:r>
    </w:p>
    <w:p w14:paraId="4D29C95C" w14:textId="77777777" w:rsidR="001B3295" w:rsidRDefault="001B3295" w:rsidP="00BD1E37">
      <w:pPr>
        <w:rPr>
          <w:b/>
          <w:sz w:val="24"/>
        </w:rPr>
      </w:pPr>
    </w:p>
    <w:p w14:paraId="571EA856" w14:textId="77777777" w:rsidR="00BD1E37" w:rsidRPr="00036286" w:rsidRDefault="00BD1E37" w:rsidP="00BD1E37">
      <w:pPr>
        <w:rPr>
          <w:b/>
          <w:sz w:val="24"/>
        </w:rPr>
      </w:pPr>
      <w:r w:rsidRPr="00036286">
        <w:rPr>
          <w:b/>
          <w:sz w:val="24"/>
        </w:rPr>
        <w:t>V25- Active/Inactive membership: Church or religious organization</w:t>
      </w:r>
    </w:p>
    <w:p w14:paraId="4E2CC3E2" w14:textId="77777777" w:rsidR="00BD1E37" w:rsidRPr="00BD1E37" w:rsidRDefault="00BD1E37" w:rsidP="00BD1E37">
      <w:pPr>
        <w:rPr>
          <w:color w:val="2E74B5" w:themeColor="accent1" w:themeShade="BF"/>
        </w:rPr>
      </w:pPr>
      <w:r w:rsidRPr="00BD1E37">
        <w:rPr>
          <w:color w:val="2E74B5" w:themeColor="accent1" w:themeShade="BF"/>
        </w:rPr>
        <w:lastRenderedPageBreak/>
        <w:t>describe(V25)</w:t>
      </w:r>
      <w:r w:rsidR="00B1510F">
        <w:rPr>
          <w:color w:val="2E74B5" w:themeColor="accent1" w:themeShade="BF"/>
        </w:rPr>
        <w:t xml:space="preserve"> </w:t>
      </w:r>
      <w:r w:rsidR="00AD4C85">
        <w:rPr>
          <w:color w:val="2E74B5" w:themeColor="accent1" w:themeShade="BF"/>
        </w:rPr>
        <w:tab/>
      </w:r>
      <w:r w:rsidR="00B1510F" w:rsidRPr="00AD4C85">
        <w:rPr>
          <w:color w:val="FF0000"/>
        </w:rPr>
        <w:t xml:space="preserve">## el comando </w:t>
      </w:r>
      <w:ins w:id="52" w:author="Noam López" w:date="2016-01-21T10:26:00Z">
        <w:r w:rsidR="0029239A">
          <w:rPr>
            <w:color w:val="FF0000"/>
          </w:rPr>
          <w:t>“</w:t>
        </w:r>
      </w:ins>
      <w:commentRangeStart w:id="53"/>
      <w:r w:rsidR="00B1510F" w:rsidRPr="00AD4C85">
        <w:rPr>
          <w:color w:val="FF0000"/>
        </w:rPr>
        <w:t>describe</w:t>
      </w:r>
      <w:commentRangeEnd w:id="53"/>
      <w:r w:rsidR="0029239A">
        <w:rPr>
          <w:rStyle w:val="Refdecomentario"/>
        </w:rPr>
        <w:commentReference w:id="53"/>
      </w:r>
      <w:ins w:id="54" w:author="Noam López" w:date="2016-01-21T10:26:00Z">
        <w:r w:rsidR="0029239A">
          <w:rPr>
            <w:color w:val="FF0000"/>
          </w:rPr>
          <w:t>”</w:t>
        </w:r>
      </w:ins>
      <w:r w:rsidR="00B1510F" w:rsidRPr="00AD4C85">
        <w:rPr>
          <w:color w:val="FF0000"/>
        </w:rPr>
        <w:t xml:space="preserve"> nos genera las principales descriptivas de cada variable</w:t>
      </w:r>
    </w:p>
    <w:p w14:paraId="26638A5F" w14:textId="77777777" w:rsidR="00BD1E37" w:rsidRPr="00BD1E37" w:rsidRDefault="00BD1E37" w:rsidP="00BD1E37">
      <w:pPr>
        <w:rPr>
          <w:sz w:val="20"/>
        </w:rPr>
      </w:pPr>
      <w:r w:rsidRPr="00BD1E37">
        <w:rPr>
          <w:sz w:val="20"/>
        </w:rPr>
        <w:t xml:space="preserve">V25 </w:t>
      </w:r>
    </w:p>
    <w:p w14:paraId="53C02D1C" w14:textId="77777777" w:rsidR="00BD1E37" w:rsidRPr="00BD1E37" w:rsidRDefault="00BD1E37">
      <w:pPr>
        <w:spacing w:after="0"/>
        <w:rPr>
          <w:sz w:val="20"/>
        </w:rPr>
        <w:pPrChange w:id="55" w:author="Noam López" w:date="2016-01-21T10:27:00Z">
          <w:pPr/>
        </w:pPrChange>
      </w:pPr>
      <w:commentRangeStart w:id="56"/>
      <w:r w:rsidRPr="00BD1E37">
        <w:rPr>
          <w:sz w:val="20"/>
        </w:rPr>
        <w:t xml:space="preserve">      n missing  unique </w:t>
      </w:r>
    </w:p>
    <w:p w14:paraId="0E8F79C5" w14:textId="77777777" w:rsidR="00BD1E37" w:rsidRPr="00BD1E37" w:rsidRDefault="00BD1E37">
      <w:pPr>
        <w:spacing w:after="0"/>
        <w:rPr>
          <w:sz w:val="20"/>
        </w:rPr>
        <w:pPrChange w:id="57" w:author="Noam López" w:date="2016-01-21T10:27:00Z">
          <w:pPr/>
        </w:pPrChange>
      </w:pPr>
      <w:r w:rsidRPr="00BD1E37">
        <w:rPr>
          <w:sz w:val="20"/>
        </w:rPr>
        <w:t xml:space="preserve">  85592     680       3 </w:t>
      </w:r>
    </w:p>
    <w:p w14:paraId="313F31F1" w14:textId="77777777" w:rsidR="00BD1E37" w:rsidRPr="00BD1E37" w:rsidRDefault="00BD1E37">
      <w:pPr>
        <w:spacing w:after="0"/>
        <w:rPr>
          <w:sz w:val="20"/>
        </w:rPr>
        <w:pPrChange w:id="58" w:author="Noam López" w:date="2016-01-21T10:27:00Z">
          <w:pPr/>
        </w:pPrChange>
      </w:pPr>
      <w:r w:rsidRPr="00BD1E37">
        <w:rPr>
          <w:sz w:val="20"/>
        </w:rPr>
        <w:t xml:space="preserve">Not a member (56870, 66%) </w:t>
      </w:r>
    </w:p>
    <w:p w14:paraId="606BA6F1" w14:textId="77777777" w:rsidR="00BD1E37" w:rsidRPr="00BD1E37" w:rsidRDefault="00BD1E37">
      <w:pPr>
        <w:spacing w:after="0"/>
        <w:rPr>
          <w:sz w:val="20"/>
        </w:rPr>
        <w:pPrChange w:id="59" w:author="Noam López" w:date="2016-01-21T10:27:00Z">
          <w:pPr/>
        </w:pPrChange>
      </w:pPr>
      <w:r w:rsidRPr="00BD1E37">
        <w:rPr>
          <w:sz w:val="20"/>
        </w:rPr>
        <w:t xml:space="preserve">Inactive member (12898, 15%) </w:t>
      </w:r>
    </w:p>
    <w:p w14:paraId="1CF054D4" w14:textId="77777777" w:rsidR="00BD1E37" w:rsidRPr="00BD1E37" w:rsidRDefault="00BD1E37">
      <w:pPr>
        <w:spacing w:after="0"/>
        <w:rPr>
          <w:sz w:val="20"/>
        </w:rPr>
        <w:pPrChange w:id="60" w:author="Noam López" w:date="2016-01-21T10:27:00Z">
          <w:pPr/>
        </w:pPrChange>
      </w:pPr>
      <w:r w:rsidRPr="00BD1E37">
        <w:rPr>
          <w:sz w:val="20"/>
        </w:rPr>
        <w:t>Active member (15824, 18%)</w:t>
      </w:r>
    </w:p>
    <w:commentRangeEnd w:id="56"/>
    <w:p w14:paraId="4AF3045C" w14:textId="77777777" w:rsidR="00BD1E37" w:rsidRDefault="0029239A" w:rsidP="00BD1E37">
      <w:r>
        <w:rPr>
          <w:rStyle w:val="Refdecomentario"/>
        </w:rPr>
        <w:commentReference w:id="56"/>
      </w:r>
    </w:p>
    <w:p w14:paraId="67FB11DD" w14:textId="77777777" w:rsidR="00BD1E37" w:rsidRDefault="00BD1E37" w:rsidP="00BD1E37">
      <w:pPr>
        <w:jc w:val="both"/>
      </w:pPr>
      <w:r>
        <w:t>Luego de ejecutar este comando</w:t>
      </w:r>
      <w:ins w:id="61" w:author="Noam López" w:date="2016-01-21T10:28:00Z">
        <w:r w:rsidR="0029239A">
          <w:t xml:space="preserve"> vemos</w:t>
        </w:r>
      </w:ins>
      <w:del w:id="62" w:author="Noam López" w:date="2016-01-21T10:28:00Z">
        <w:r w:rsidDel="0029239A">
          <w:delText>, analicemos los resultados. Vemos,</w:delText>
        </w:r>
      </w:del>
      <w:r>
        <w:t xml:space="preserve"> en primer lugar</w:t>
      </w:r>
      <w:ins w:id="63" w:author="Noam López" w:date="2016-01-21T10:29:00Z">
        <w:r w:rsidR="0029239A">
          <w:t xml:space="preserve"> </w:t>
        </w:r>
      </w:ins>
      <w:del w:id="64" w:author="Noam López" w:date="2016-01-21T10:29:00Z">
        <w:r w:rsidDel="0029239A">
          <w:delText xml:space="preserve">, </w:delText>
        </w:r>
      </w:del>
      <w:r>
        <w:t>que hay un total de 85</w:t>
      </w:r>
      <w:ins w:id="65" w:author="Noam López" w:date="2016-01-21T10:29:00Z">
        <w:r w:rsidR="0029239A">
          <w:t>,</w:t>
        </w:r>
      </w:ins>
      <w:r>
        <w:t xml:space="preserve">592 datos y 680 valores perdidos. </w:t>
      </w:r>
      <w:del w:id="66" w:author="Noam López" w:date="2016-01-21T10:29:00Z">
        <w:r w:rsidDel="0029239A">
          <w:delText xml:space="preserve"> </w:delText>
        </w:r>
      </w:del>
      <w:ins w:id="67" w:author="Noam López" w:date="2016-01-21T10:29:00Z">
        <w:r w:rsidR="0029239A">
          <w:t>P</w:t>
        </w:r>
      </w:ins>
      <w:del w:id="68" w:author="Noam López" w:date="2016-01-21T10:29:00Z">
        <w:r w:rsidDel="0029239A">
          <w:delText>Luego, p</w:delText>
        </w:r>
      </w:del>
      <w:r>
        <w:t>odemos identificar que un 66% de los casos (56</w:t>
      </w:r>
      <w:ins w:id="69" w:author="Noam López" w:date="2016-01-21T10:29:00Z">
        <w:r w:rsidR="00127EB7">
          <w:t>,</w:t>
        </w:r>
      </w:ins>
      <w:r>
        <w:t>870 encuestados) se encuentra en el primer grupo, que son las personas que no son parte de una organización religiosa. La segunda opción agrupa al 15% de los casos (12</w:t>
      </w:r>
      <w:ins w:id="70" w:author="Noam López" w:date="2016-01-21T10:29:00Z">
        <w:r w:rsidR="00127EB7">
          <w:t>,</w:t>
        </w:r>
      </w:ins>
      <w:r>
        <w:t xml:space="preserve">898 encuestados) esto significa que el 15% de la muestra es un miembro inactivo de estas organizaciones a las que pertenece. Por último, </w:t>
      </w:r>
      <w:commentRangeStart w:id="71"/>
      <w:r>
        <w:t>15</w:t>
      </w:r>
      <w:ins w:id="72" w:author="Noam López" w:date="2016-01-21T10:30:00Z">
        <w:r w:rsidR="00127EB7">
          <w:t>,</w:t>
        </w:r>
      </w:ins>
      <w:r>
        <w:t xml:space="preserve">824 </w:t>
      </w:r>
      <w:commentRangeEnd w:id="71"/>
      <w:r w:rsidR="00127EB7">
        <w:rPr>
          <w:rStyle w:val="Refdecomentario"/>
        </w:rPr>
        <w:commentReference w:id="71"/>
      </w:r>
      <w:r>
        <w:t xml:space="preserve">encuestados </w:t>
      </w:r>
      <w:ins w:id="73" w:author="Noam López" w:date="2016-01-21T10:32:00Z">
        <w:r w:rsidR="00127EB7">
          <w:t>son</w:t>
        </w:r>
      </w:ins>
      <w:del w:id="74" w:author="Noam López" w:date="2016-01-21T10:32:00Z">
        <w:r w:rsidDel="00127EB7">
          <w:delText>es</w:delText>
        </w:r>
      </w:del>
      <w:r>
        <w:t xml:space="preserve"> miembro</w:t>
      </w:r>
      <w:ins w:id="75" w:author="Noam López" w:date="2016-01-21T10:32:00Z">
        <w:r w:rsidR="00127EB7">
          <w:t>s</w:t>
        </w:r>
      </w:ins>
      <w:r>
        <w:t xml:space="preserve"> act</w:t>
      </w:r>
      <w:r w:rsidR="00052573">
        <w:t>ivo</w:t>
      </w:r>
      <w:ins w:id="76" w:author="Noam López" w:date="2016-01-21T10:32:00Z">
        <w:r w:rsidR="00127EB7">
          <w:t>s</w:t>
        </w:r>
      </w:ins>
      <w:r w:rsidR="00052573">
        <w:t xml:space="preserve"> de una organización religios</w:t>
      </w:r>
      <w:r>
        <w:t>a</w:t>
      </w:r>
      <w:ins w:id="77" w:author="Noam López" w:date="2016-01-21T10:32:00Z">
        <w:r w:rsidR="00127EB7">
          <w:t>.</w:t>
        </w:r>
      </w:ins>
      <w:del w:id="78" w:author="Noam López" w:date="2016-01-21T10:32:00Z">
        <w:r w:rsidDel="00127EB7">
          <w:delText>,</w:delText>
        </w:r>
      </w:del>
      <w:r>
        <w:t xml:space="preserve"> </w:t>
      </w:r>
      <w:ins w:id="79" w:author="Noam López" w:date="2016-01-21T10:32:00Z">
        <w:r w:rsidR="00127EB7">
          <w:t>L</w:t>
        </w:r>
      </w:ins>
      <w:del w:id="80" w:author="Noam López" w:date="2016-01-21T10:32:00Z">
        <w:r w:rsidDel="00127EB7">
          <w:delText>l</w:delText>
        </w:r>
      </w:del>
      <w:r>
        <w:t xml:space="preserve">a </w:t>
      </w:r>
      <w:r>
        <w:rPr>
          <w:i/>
        </w:rPr>
        <w:t>distribución de frecuencias</w:t>
      </w:r>
      <w:r>
        <w:t xml:space="preserve"> nos muestra que este último grupo representa el 18% del total de la muestra. </w:t>
      </w:r>
    </w:p>
    <w:p w14:paraId="25E94053" w14:textId="77777777" w:rsidR="00BD1E37" w:rsidRDefault="00BD1E37" w:rsidP="00BD1E37">
      <w:pPr>
        <w:jc w:val="both"/>
      </w:pPr>
      <w:r>
        <w:t>Un recurso habitual que ayuda a la visualización de los resultados es la utilización de gráficos que ordenan las variables. Determinados gráficos son más útiles dependiendo de la categoría de la variable con la que estamos trabajando. El gráfico circular, el de barras y el histograma son los más usados en estos casos. Tanto el circular- también llamado pie- como el de barras se utilizan para variables nominales y ordinales. El histograma se utiliza para variables escalares. Ejecutamos los siguientes comandos para pedir gráficos.</w:t>
      </w:r>
    </w:p>
    <w:p w14:paraId="00557F5B" w14:textId="77777777" w:rsidR="00AD4C85" w:rsidRDefault="00213AF9" w:rsidP="00BD1E37">
      <w:pPr>
        <w:jc w:val="both"/>
        <w:rPr>
          <w:color w:val="2E74B5" w:themeColor="accent1" w:themeShade="BF"/>
        </w:rPr>
      </w:pPr>
      <w:r>
        <w:rPr>
          <w:color w:val="2E74B5" w:themeColor="accent1" w:themeShade="BF"/>
        </w:rPr>
        <w:t>library(ggplot2)</w:t>
      </w:r>
      <w:r w:rsidR="00AD4C85">
        <w:rPr>
          <w:color w:val="2E74B5" w:themeColor="accent1" w:themeShade="BF"/>
        </w:rPr>
        <w:t xml:space="preserve"> </w:t>
      </w:r>
    </w:p>
    <w:p w14:paraId="6B03794F" w14:textId="77777777" w:rsidR="00213AF9" w:rsidRPr="00AD4C85" w:rsidRDefault="00AD4C85" w:rsidP="00BD1E37">
      <w:pPr>
        <w:jc w:val="both"/>
        <w:rPr>
          <w:color w:val="FF0000"/>
        </w:rPr>
      </w:pPr>
      <w:r w:rsidRPr="00AD4C85">
        <w:rPr>
          <w:color w:val="FF0000"/>
        </w:rPr>
        <w:t xml:space="preserve">## la librería ggplot2 está diseñada para realizar </w:t>
      </w:r>
      <w:del w:id="81" w:author="Noam López" w:date="2016-01-21T10:35:00Z">
        <w:r w:rsidRPr="00AD4C85" w:rsidDel="00127EB7">
          <w:rPr>
            <w:color w:val="FF0000"/>
          </w:rPr>
          <w:delText xml:space="preserve">la mayor cantidad de </w:delText>
        </w:r>
      </w:del>
      <w:r w:rsidRPr="00AD4C85">
        <w:rPr>
          <w:color w:val="FF0000"/>
        </w:rPr>
        <w:t xml:space="preserve">gráficos </w:t>
      </w:r>
      <w:del w:id="82" w:author="Noam López" w:date="2016-01-21T10:35:00Z">
        <w:r w:rsidRPr="00AD4C85" w:rsidDel="00127EB7">
          <w:rPr>
            <w:color w:val="FF0000"/>
          </w:rPr>
          <w:delText>estadísticos en R</w:delText>
        </w:r>
      </w:del>
      <w:ins w:id="83" w:author="Noam López" w:date="2016-01-21T10:35:00Z">
        <w:r w:rsidR="00127EB7">
          <w:rPr>
            <w:color w:val="FF0000"/>
          </w:rPr>
          <w:t>con mayor estética</w:t>
        </w:r>
      </w:ins>
    </w:p>
    <w:p w14:paraId="7F51AED4" w14:textId="77777777" w:rsidR="00213AF9" w:rsidRDefault="00213AF9" w:rsidP="00213AF9">
      <w:pPr>
        <w:rPr>
          <w:ins w:id="84" w:author="Noam López" w:date="2016-01-21T10:40:00Z"/>
          <w:color w:val="2E74B5" w:themeColor="accent1" w:themeShade="BF"/>
        </w:rPr>
      </w:pPr>
      <w:r w:rsidRPr="00213AF9">
        <w:rPr>
          <w:color w:val="2E74B5" w:themeColor="accent1" w:themeShade="BF"/>
        </w:rPr>
        <w:t>ggplot(Data) + geom_bar(aes(V25) ) + xlab("Membresia") + ylab("Frecuencia") + ggtitle("Membresia a la Iglesia")</w:t>
      </w:r>
    </w:p>
    <w:p w14:paraId="7BACEF3A" w14:textId="77777777" w:rsidR="008359D8" w:rsidRPr="00213AF9" w:rsidRDefault="008359D8" w:rsidP="00213AF9">
      <w:pPr>
        <w:rPr>
          <w:color w:val="2E74B5" w:themeColor="accent1" w:themeShade="BF"/>
        </w:rPr>
      </w:pPr>
      <w:ins w:id="85" w:author="Noam López" w:date="2016-01-21T10:40:00Z">
        <w:r>
          <w:rPr>
            <w:color w:val="2E74B5" w:themeColor="accent1" w:themeShade="BF"/>
          </w:rPr>
          <w:t xml:space="preserve">#El comando usado es </w:t>
        </w:r>
      </w:ins>
      <w:ins w:id="86" w:author="Noam López" w:date="2016-01-21T10:41:00Z">
        <w:r>
          <w:rPr>
            <w:color w:val="2E74B5" w:themeColor="accent1" w:themeShade="BF"/>
          </w:rPr>
          <w:t>“ggplot” y “geo</w:t>
        </w:r>
      </w:ins>
      <w:ins w:id="87" w:author="Noam López" w:date="2016-01-21T10:42:00Z">
        <w:r>
          <w:rPr>
            <w:color w:val="2E74B5" w:themeColor="accent1" w:themeShade="BF"/>
          </w:rPr>
          <w:t>m</w:t>
        </w:r>
      </w:ins>
      <w:ins w:id="88" w:author="Noam López" w:date="2016-01-21T10:41:00Z">
        <w:r>
          <w:rPr>
            <w:color w:val="2E74B5" w:themeColor="accent1" w:themeShade="BF"/>
          </w:rPr>
          <w:t>_bar”.</w:t>
        </w:r>
      </w:ins>
      <w:ins w:id="89" w:author="Noam López" w:date="2016-01-21T10:42:00Z">
        <w:r>
          <w:rPr>
            <w:color w:val="2E74B5" w:themeColor="accent1" w:themeShade="BF"/>
          </w:rPr>
          <w:t xml:space="preserve"> “xlab” e “ylab” aluden a los ejes del gráfico, y “ggtitle” al título del gráfico.</w:t>
        </w:r>
      </w:ins>
    </w:p>
    <w:p w14:paraId="346279C9" w14:textId="4B7FE12D" w:rsidR="00BD1E37" w:rsidRDefault="00213AF9" w:rsidP="00BD1E37">
      <w:r>
        <w:rPr>
          <w:noProof/>
          <w:lang w:eastAsia="es-PE"/>
        </w:rPr>
        <w:drawing>
          <wp:inline distT="0" distB="0" distL="0" distR="0" wp14:anchorId="62300BB4" wp14:editId="683DE2B6">
            <wp:extent cx="2730935" cy="27259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4954" cy="2779918"/>
                    </a:xfrm>
                    <a:prstGeom prst="rect">
                      <a:avLst/>
                    </a:prstGeom>
                  </pic:spPr>
                </pic:pic>
              </a:graphicData>
            </a:graphic>
          </wp:inline>
        </w:drawing>
      </w:r>
    </w:p>
    <w:p w14:paraId="40E6D548" w14:textId="77777777" w:rsidR="00213AF9" w:rsidRPr="00F62D95" w:rsidRDefault="00213AF9" w:rsidP="00BD1E37"/>
    <w:p w14:paraId="72910D03" w14:textId="6CE8B9DA" w:rsidR="00BD1E37" w:rsidRPr="005E3C22" w:rsidRDefault="00BD1E37" w:rsidP="00BD1E37">
      <w:pPr>
        <w:jc w:val="both"/>
      </w:pPr>
      <w:commentRangeStart w:id="90"/>
      <w:r>
        <w:t>Una aproximación distinta sobre la variable</w:t>
      </w:r>
      <w:r w:rsidR="002B006B">
        <w:t xml:space="preserve"> </w:t>
      </w:r>
      <w:r w:rsidR="002B006B">
        <w:rPr>
          <w:b/>
          <w:i/>
        </w:rPr>
        <w:t>V25</w:t>
      </w:r>
      <w:r>
        <w:rPr>
          <w:b/>
          <w:i/>
        </w:rPr>
        <w:t xml:space="preserve"> </w:t>
      </w:r>
      <w:r>
        <w:t>podemos obtener</w:t>
      </w:r>
      <w:ins w:id="91" w:author="Noam López" w:date="2016-01-21T10:36:00Z">
        <w:r w:rsidR="00127EB7">
          <w:t>la</w:t>
        </w:r>
      </w:ins>
      <w:r>
        <w:t xml:space="preserve"> con el gráfico de barras. Podemos visualizar la equidad que existe entre los grupos de edades sin necesidad de conocer el resultado específico por grupo.</w:t>
      </w:r>
      <w:commentRangeEnd w:id="90"/>
      <w:r w:rsidR="008359D8">
        <w:rPr>
          <w:rStyle w:val="Refdecomentario"/>
        </w:rPr>
        <w:commentReference w:id="90"/>
      </w:r>
      <w:ins w:id="92" w:author="Fernando Castro Vargas" w:date="2016-01-23T13:38:00Z">
        <w:r w:rsidR="00BF083C">
          <w:t xml:space="preserve"> El gráfico confirma que la mayoría de encuestados no es miembro de una organizaci</w:t>
        </w:r>
      </w:ins>
      <w:ins w:id="93" w:author="Fernando Castro Vargas" w:date="2016-01-23T13:40:00Z">
        <w:r w:rsidR="00BF083C">
          <w:t xml:space="preserve">ón religiosa y que aquellos que declaran ser miembros inactivos son similares en </w:t>
        </w:r>
      </w:ins>
      <w:ins w:id="94" w:author="Fernando Castro Vargas" w:date="2016-01-23T13:41:00Z">
        <w:r w:rsidR="00BF083C">
          <w:t>cantidad</w:t>
        </w:r>
      </w:ins>
      <w:ins w:id="95" w:author="Fernando Castro Vargas" w:date="2016-01-23T13:40:00Z">
        <w:r w:rsidR="00BF083C">
          <w:t xml:space="preserve"> a aquellos que declaran ser miembros activos de una iglesia u organizaci</w:t>
        </w:r>
      </w:ins>
      <w:ins w:id="96" w:author="Fernando Castro Vargas" w:date="2016-01-23T13:41:00Z">
        <w:r w:rsidR="00BF083C">
          <w:t>ón religiosa.</w:t>
        </w:r>
      </w:ins>
    </w:p>
    <w:p w14:paraId="41AD0E79" w14:textId="77777777" w:rsidR="00BD1E37" w:rsidRPr="00D378AD" w:rsidRDefault="00BD1E37" w:rsidP="00BD1E37">
      <w:pPr>
        <w:jc w:val="both"/>
      </w:pPr>
      <w:r w:rsidRPr="00D378AD">
        <w:t xml:space="preserve">Con las variables que se presentan líneas abajo, </w:t>
      </w:r>
      <w:del w:id="97" w:author="Noam López" w:date="2016-01-21T10:36:00Z">
        <w:r w:rsidRPr="00D378AD" w:rsidDel="00127EB7">
          <w:delText>pidamos las</w:delText>
        </w:r>
      </w:del>
      <w:ins w:id="98" w:author="Noam López" w:date="2016-01-21T10:36:00Z">
        <w:r w:rsidR="00127EB7">
          <w:t>vamos a generar</w:t>
        </w:r>
      </w:ins>
      <w:r w:rsidRPr="00D378AD">
        <w:t xml:space="preserve"> distribuciones de frecuencias y </w:t>
      </w:r>
      <w:del w:id="99" w:author="Noam López" w:date="2016-01-21T10:38:00Z">
        <w:r w:rsidRPr="00D378AD" w:rsidDel="00127EB7">
          <w:delText>los gráficos correspondientes</w:delText>
        </w:r>
      </w:del>
      <w:ins w:id="100" w:author="Noam López" w:date="2016-01-21T10:38:00Z">
        <w:r w:rsidR="00127EB7">
          <w:t>gr</w:t>
        </w:r>
      </w:ins>
      <w:ins w:id="101" w:author="Noam López" w:date="2016-01-21T10:39:00Z">
        <w:r w:rsidR="00127EB7">
          <w:t>áficos de barras.</w:t>
        </w:r>
      </w:ins>
      <w:ins w:id="102" w:author="Noam López" w:date="2016-01-21T10:43:00Z">
        <w:r w:rsidR="008359D8">
          <w:t xml:space="preserve"> Trata de replicar cada ejemplo por tu cuenta.</w:t>
        </w:r>
      </w:ins>
    </w:p>
    <w:p w14:paraId="2710FE77" w14:textId="77777777" w:rsidR="00BD1E37" w:rsidRPr="00F0544F" w:rsidRDefault="00BD1E37" w:rsidP="00BD1E37">
      <w:pPr>
        <w:rPr>
          <w:sz w:val="24"/>
        </w:rPr>
      </w:pPr>
    </w:p>
    <w:p w14:paraId="51FEF226" w14:textId="77777777" w:rsidR="00036286" w:rsidRPr="00036286" w:rsidRDefault="00036286" w:rsidP="00036286">
      <w:pPr>
        <w:rPr>
          <w:b/>
          <w:sz w:val="24"/>
        </w:rPr>
      </w:pPr>
      <w:r w:rsidRPr="00036286">
        <w:rPr>
          <w:b/>
          <w:sz w:val="24"/>
        </w:rPr>
        <w:t>V109- Confidence: The armed forces</w:t>
      </w:r>
    </w:p>
    <w:p w14:paraId="3C9C6A41" w14:textId="77777777" w:rsidR="00036286" w:rsidRPr="002603FE" w:rsidRDefault="00036286" w:rsidP="00036286">
      <w:pPr>
        <w:rPr>
          <w:color w:val="2E74B5" w:themeColor="accent1" w:themeShade="BF"/>
        </w:rPr>
      </w:pPr>
      <w:r w:rsidRPr="002603FE">
        <w:rPr>
          <w:color w:val="2E74B5" w:themeColor="accent1" w:themeShade="BF"/>
        </w:rPr>
        <w:t>describe(V109)</w:t>
      </w:r>
    </w:p>
    <w:p w14:paraId="57A52045" w14:textId="77777777" w:rsidR="00036286" w:rsidRPr="002603FE" w:rsidRDefault="00036286" w:rsidP="00036286">
      <w:pPr>
        <w:rPr>
          <w:sz w:val="20"/>
        </w:rPr>
      </w:pPr>
      <w:r w:rsidRPr="002603FE">
        <w:rPr>
          <w:sz w:val="20"/>
        </w:rPr>
        <w:t xml:space="preserve">V109 </w:t>
      </w:r>
    </w:p>
    <w:p w14:paraId="74D3DD0A" w14:textId="77777777" w:rsidR="00036286" w:rsidRPr="002603FE" w:rsidRDefault="00036286">
      <w:pPr>
        <w:spacing w:after="0"/>
        <w:rPr>
          <w:sz w:val="20"/>
        </w:rPr>
        <w:pPrChange w:id="103" w:author="Noam López" w:date="2016-01-21T10:40:00Z">
          <w:pPr/>
        </w:pPrChange>
      </w:pPr>
      <w:r w:rsidRPr="002603FE">
        <w:rPr>
          <w:sz w:val="20"/>
        </w:rPr>
        <w:t xml:space="preserve">      n missing  unique </w:t>
      </w:r>
    </w:p>
    <w:p w14:paraId="7ED3D100" w14:textId="77777777" w:rsidR="00036286" w:rsidRPr="002603FE" w:rsidRDefault="00036286">
      <w:pPr>
        <w:spacing w:after="0"/>
        <w:rPr>
          <w:sz w:val="20"/>
        </w:rPr>
        <w:pPrChange w:id="104" w:author="Noam López" w:date="2016-01-21T10:40:00Z">
          <w:pPr/>
        </w:pPrChange>
      </w:pPr>
      <w:r w:rsidRPr="002603FE">
        <w:rPr>
          <w:sz w:val="20"/>
        </w:rPr>
        <w:t xml:space="preserve">  80964    5308       4 </w:t>
      </w:r>
    </w:p>
    <w:p w14:paraId="1F05DD52" w14:textId="77777777" w:rsidR="00036286" w:rsidRPr="002603FE" w:rsidRDefault="00036286">
      <w:pPr>
        <w:spacing w:after="0"/>
        <w:rPr>
          <w:sz w:val="20"/>
        </w:rPr>
        <w:pPrChange w:id="105" w:author="Noam López" w:date="2016-01-21T10:40:00Z">
          <w:pPr/>
        </w:pPrChange>
      </w:pPr>
      <w:r w:rsidRPr="002603FE">
        <w:rPr>
          <w:sz w:val="20"/>
        </w:rPr>
        <w:t xml:space="preserve">A great deal (20792, 26%), Quite a lot (33098, 41%) </w:t>
      </w:r>
    </w:p>
    <w:p w14:paraId="3F08510E" w14:textId="77777777" w:rsidR="002603FE" w:rsidRDefault="00036286">
      <w:pPr>
        <w:spacing w:after="0"/>
        <w:rPr>
          <w:sz w:val="20"/>
        </w:rPr>
        <w:pPrChange w:id="106" w:author="Noam López" w:date="2016-01-21T10:40:00Z">
          <w:pPr/>
        </w:pPrChange>
      </w:pPr>
      <w:r w:rsidRPr="002603FE">
        <w:rPr>
          <w:sz w:val="20"/>
        </w:rPr>
        <w:t>Not very much (19538, 24%), None at all (7536, 9%)</w:t>
      </w:r>
    </w:p>
    <w:p w14:paraId="3D1A5DC1" w14:textId="77777777" w:rsidR="00AD4C85" w:rsidRPr="002603FE" w:rsidRDefault="00AD4C85" w:rsidP="00036286">
      <w:pPr>
        <w:rPr>
          <w:sz w:val="20"/>
        </w:rPr>
      </w:pPr>
    </w:p>
    <w:p w14:paraId="378B7C85" w14:textId="77777777" w:rsidR="00036286" w:rsidRDefault="00036286" w:rsidP="00036286">
      <w:pPr>
        <w:rPr>
          <w:ins w:id="107" w:author="Noam López" w:date="2016-01-21T10:43:00Z"/>
          <w:color w:val="2E74B5" w:themeColor="accent1" w:themeShade="BF"/>
        </w:rPr>
      </w:pPr>
      <w:r w:rsidRPr="002603FE">
        <w:rPr>
          <w:color w:val="2E74B5" w:themeColor="accent1" w:themeShade="BF"/>
        </w:rPr>
        <w:t>ggplot(Data) + geom_bar(aes(V109), fill=”blue” ) + xlab("Membresia") + ylab("Frecuencia") + ggtitle("Confianza en las Fuerzas Armadas")</w:t>
      </w:r>
    </w:p>
    <w:p w14:paraId="7D34D820" w14:textId="77777777" w:rsidR="007E08C6" w:rsidRDefault="008359D8" w:rsidP="00036286">
      <w:pPr>
        <w:rPr>
          <w:color w:val="2E74B5" w:themeColor="accent1" w:themeShade="BF"/>
        </w:rPr>
      </w:pPr>
      <w:ins w:id="108" w:author="Noam López" w:date="2016-01-21T10:43:00Z">
        <w:r>
          <w:rPr>
            <w:color w:val="2E74B5" w:themeColor="accent1" w:themeShade="BF"/>
          </w:rPr>
          <w:t xml:space="preserve">#En este caso </w:t>
        </w:r>
      </w:ins>
      <w:ins w:id="109" w:author="Noam López" w:date="2016-01-21T10:44:00Z">
        <w:r>
          <w:rPr>
            <w:color w:val="2E74B5" w:themeColor="accent1" w:themeShade="BF"/>
          </w:rPr>
          <w:t>especificamos que deseamos un gráfico de barras de color azul. Es por eso que en la parte de “fill” escribimos “blue”.</w:t>
        </w:r>
      </w:ins>
    </w:p>
    <w:p w14:paraId="6F542D59" w14:textId="77777777" w:rsidR="002603FE" w:rsidRPr="002603FE" w:rsidRDefault="00EF2BE6" w:rsidP="00036286">
      <w:pPr>
        <w:rPr>
          <w:color w:val="2E74B5" w:themeColor="accent1" w:themeShade="BF"/>
        </w:rPr>
      </w:pPr>
      <w:r w:rsidRPr="00EF2BE6">
        <w:rPr>
          <w:noProof/>
          <w:color w:val="2E74B5" w:themeColor="accent1" w:themeShade="BF"/>
          <w:lang w:eastAsia="es-PE"/>
        </w:rPr>
        <w:drawing>
          <wp:inline distT="0" distB="0" distL="0" distR="0" wp14:anchorId="292F56A8" wp14:editId="181C2C26">
            <wp:extent cx="3807362" cy="3800475"/>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781" cy="3824850"/>
                    </a:xfrm>
                    <a:prstGeom prst="rect">
                      <a:avLst/>
                    </a:prstGeom>
                    <a:noFill/>
                    <a:ln>
                      <a:noFill/>
                    </a:ln>
                  </pic:spPr>
                </pic:pic>
              </a:graphicData>
            </a:graphic>
          </wp:inline>
        </w:drawing>
      </w:r>
    </w:p>
    <w:p w14:paraId="0B5C9490" w14:textId="77777777" w:rsidR="008359D8" w:rsidRDefault="008359D8" w:rsidP="00BD1E37"/>
    <w:p w14:paraId="79BC1B12" w14:textId="77777777" w:rsidR="002603FE" w:rsidRPr="002603FE" w:rsidRDefault="002603FE" w:rsidP="002603FE">
      <w:pPr>
        <w:rPr>
          <w:b/>
          <w:sz w:val="24"/>
        </w:rPr>
      </w:pPr>
      <w:r w:rsidRPr="002603FE">
        <w:rPr>
          <w:b/>
          <w:sz w:val="24"/>
        </w:rPr>
        <w:t>V117- Confidence: The police</w:t>
      </w:r>
    </w:p>
    <w:p w14:paraId="40677BAC" w14:textId="77777777" w:rsidR="00BD1E37" w:rsidRDefault="00BD1E37" w:rsidP="00BD1E37">
      <w:pPr>
        <w:rPr>
          <w:color w:val="2E74B5" w:themeColor="accent1" w:themeShade="BF"/>
        </w:rPr>
      </w:pPr>
      <w:r w:rsidRPr="008B3811">
        <w:rPr>
          <w:color w:val="2E74B5" w:themeColor="accent1" w:themeShade="BF"/>
        </w:rPr>
        <w:t>describe(</w:t>
      </w:r>
      <w:r w:rsidR="002603FE">
        <w:rPr>
          <w:color w:val="2E74B5" w:themeColor="accent1" w:themeShade="BF"/>
        </w:rPr>
        <w:t>V117</w:t>
      </w:r>
      <w:r w:rsidRPr="008B3811">
        <w:rPr>
          <w:color w:val="2E74B5" w:themeColor="accent1" w:themeShade="BF"/>
        </w:rPr>
        <w:t>)</w:t>
      </w:r>
    </w:p>
    <w:p w14:paraId="5D005252" w14:textId="77777777" w:rsidR="00BD1E37" w:rsidRDefault="00BD1E37" w:rsidP="002603FE">
      <w:pPr>
        <w:rPr>
          <w:color w:val="C45911" w:themeColor="accent2" w:themeShade="BF"/>
        </w:rPr>
      </w:pPr>
    </w:p>
    <w:p w14:paraId="7062EFA6" w14:textId="77777777" w:rsidR="002603FE" w:rsidRPr="002603FE" w:rsidRDefault="002603FE">
      <w:pPr>
        <w:spacing w:after="0"/>
        <w:rPr>
          <w:sz w:val="20"/>
        </w:rPr>
        <w:pPrChange w:id="110" w:author="Noam López" w:date="2016-01-21T10:40:00Z">
          <w:pPr/>
        </w:pPrChange>
      </w:pPr>
      <w:r w:rsidRPr="002603FE">
        <w:rPr>
          <w:sz w:val="20"/>
        </w:rPr>
        <w:t xml:space="preserve">V117 </w:t>
      </w:r>
    </w:p>
    <w:p w14:paraId="1E90A7AC" w14:textId="77777777" w:rsidR="002603FE" w:rsidRPr="002603FE" w:rsidRDefault="002603FE">
      <w:pPr>
        <w:spacing w:after="0"/>
        <w:rPr>
          <w:sz w:val="20"/>
        </w:rPr>
        <w:pPrChange w:id="111" w:author="Noam López" w:date="2016-01-21T10:40:00Z">
          <w:pPr/>
        </w:pPrChange>
      </w:pPr>
      <w:r w:rsidRPr="002603FE">
        <w:rPr>
          <w:sz w:val="20"/>
        </w:rPr>
        <w:t xml:space="preserve">      n missing  unique </w:t>
      </w:r>
    </w:p>
    <w:p w14:paraId="2E7D2869" w14:textId="77777777" w:rsidR="002603FE" w:rsidRPr="002603FE" w:rsidRDefault="002603FE">
      <w:pPr>
        <w:spacing w:after="0"/>
        <w:rPr>
          <w:sz w:val="20"/>
        </w:rPr>
        <w:pPrChange w:id="112" w:author="Noam López" w:date="2016-01-21T10:40:00Z">
          <w:pPr/>
        </w:pPrChange>
      </w:pPr>
      <w:r w:rsidRPr="002603FE">
        <w:rPr>
          <w:sz w:val="20"/>
        </w:rPr>
        <w:t xml:space="preserve">  82308    3964       4 </w:t>
      </w:r>
    </w:p>
    <w:p w14:paraId="1283FD18" w14:textId="77777777" w:rsidR="002603FE" w:rsidRPr="002603FE" w:rsidRDefault="002603FE">
      <w:pPr>
        <w:spacing w:after="0"/>
        <w:rPr>
          <w:sz w:val="20"/>
        </w:rPr>
        <w:pPrChange w:id="113" w:author="Noam López" w:date="2016-01-21T10:40:00Z">
          <w:pPr/>
        </w:pPrChange>
      </w:pPr>
      <w:r w:rsidRPr="002603FE">
        <w:rPr>
          <w:sz w:val="20"/>
        </w:rPr>
        <w:t xml:space="preserve">A great deal (8658, 11%), Quite a lot (24470, 30%) </w:t>
      </w:r>
    </w:p>
    <w:p w14:paraId="6C9136FE" w14:textId="77777777" w:rsidR="002603FE" w:rsidRPr="002603FE" w:rsidRDefault="002603FE">
      <w:pPr>
        <w:spacing w:after="0"/>
        <w:rPr>
          <w:sz w:val="20"/>
        </w:rPr>
        <w:pPrChange w:id="114" w:author="Noam López" w:date="2016-01-21T10:40:00Z">
          <w:pPr/>
        </w:pPrChange>
      </w:pPr>
      <w:r w:rsidRPr="002603FE">
        <w:rPr>
          <w:sz w:val="20"/>
        </w:rPr>
        <w:t>Not very much (30078, 37%), None at all (19102, 23%)</w:t>
      </w:r>
    </w:p>
    <w:p w14:paraId="19F78DBC" w14:textId="77777777" w:rsidR="008359D8" w:rsidRDefault="008359D8" w:rsidP="002603FE">
      <w:pPr>
        <w:rPr>
          <w:ins w:id="115" w:author="Noam López" w:date="2016-01-21T10:40:00Z"/>
          <w:color w:val="2E74B5" w:themeColor="accent1" w:themeShade="BF"/>
        </w:rPr>
      </w:pPr>
    </w:p>
    <w:p w14:paraId="490528A8" w14:textId="77777777" w:rsidR="002603FE" w:rsidRDefault="002603FE" w:rsidP="002603FE">
      <w:pPr>
        <w:rPr>
          <w:color w:val="2E74B5" w:themeColor="accent1" w:themeShade="BF"/>
        </w:rPr>
      </w:pPr>
      <w:r w:rsidRPr="002603FE">
        <w:rPr>
          <w:color w:val="2E74B5" w:themeColor="accent1" w:themeShade="BF"/>
        </w:rPr>
        <w:t>ggplot(Data) + geom_bar(aes(V117), fill=”gray”, color=”blue” ) + xlab("Membresia") + ylab("Frecuencia") + ggtitle("Confianza en la Policia")</w:t>
      </w:r>
    </w:p>
    <w:p w14:paraId="65F59A2F" w14:textId="77777777" w:rsidR="00EF2BE6" w:rsidRDefault="008359D8" w:rsidP="002603FE">
      <w:pPr>
        <w:rPr>
          <w:color w:val="2E74B5" w:themeColor="accent1" w:themeShade="BF"/>
        </w:rPr>
      </w:pPr>
      <w:ins w:id="116" w:author="Noam López" w:date="2016-01-21T10:45:00Z">
        <w:r>
          <w:rPr>
            <w:color w:val="2E74B5" w:themeColor="accent1" w:themeShade="BF"/>
          </w:rPr>
          <w:t>#En este caso generamos un gr</w:t>
        </w:r>
      </w:ins>
      <w:ins w:id="117" w:author="Noam López" w:date="2016-01-21T10:46:00Z">
        <w:r>
          <w:rPr>
            <w:color w:val="2E74B5" w:themeColor="accent1" w:themeShade="BF"/>
          </w:rPr>
          <w:t>áfico de barras de color gris (“gray”).</w:t>
        </w:r>
      </w:ins>
    </w:p>
    <w:p w14:paraId="1A28DF28" w14:textId="77777777" w:rsidR="002603FE" w:rsidRPr="002603FE" w:rsidRDefault="00EF2BE6" w:rsidP="002603FE">
      <w:pPr>
        <w:rPr>
          <w:color w:val="2E74B5" w:themeColor="accent1" w:themeShade="BF"/>
        </w:rPr>
      </w:pPr>
      <w:r w:rsidRPr="00EF2BE6">
        <w:rPr>
          <w:noProof/>
          <w:color w:val="2E74B5" w:themeColor="accent1" w:themeShade="BF"/>
          <w:lang w:eastAsia="es-PE"/>
        </w:rPr>
        <w:drawing>
          <wp:inline distT="0" distB="0" distL="0" distR="0" wp14:anchorId="0BD65B5D" wp14:editId="397BC30C">
            <wp:extent cx="3714750" cy="3708031"/>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029" cy="3731268"/>
                    </a:xfrm>
                    <a:prstGeom prst="rect">
                      <a:avLst/>
                    </a:prstGeom>
                    <a:noFill/>
                    <a:ln>
                      <a:noFill/>
                    </a:ln>
                  </pic:spPr>
                </pic:pic>
              </a:graphicData>
            </a:graphic>
          </wp:inline>
        </w:drawing>
      </w:r>
    </w:p>
    <w:p w14:paraId="2D05D275" w14:textId="77777777" w:rsidR="007E08C6" w:rsidRPr="002603FE" w:rsidRDefault="007E08C6" w:rsidP="002603FE"/>
    <w:p w14:paraId="53678C93" w14:textId="77777777" w:rsidR="00EF2BE6" w:rsidRPr="00EF2BE6" w:rsidRDefault="00EF2BE6" w:rsidP="00EF2BE6">
      <w:pPr>
        <w:rPr>
          <w:b/>
        </w:rPr>
      </w:pPr>
      <w:r w:rsidRPr="00EF2BE6">
        <w:rPr>
          <w:b/>
        </w:rPr>
        <w:t>V126- Confidence: The United Nations</w:t>
      </w:r>
    </w:p>
    <w:p w14:paraId="4688B47A" w14:textId="77777777" w:rsidR="00EF2BE6" w:rsidRPr="00EF2BE6" w:rsidRDefault="00EF2BE6" w:rsidP="00EF2BE6">
      <w:pPr>
        <w:rPr>
          <w:color w:val="2E74B5" w:themeColor="accent1" w:themeShade="BF"/>
        </w:rPr>
      </w:pPr>
      <w:r w:rsidRPr="00EF2BE6">
        <w:rPr>
          <w:color w:val="2E74B5" w:themeColor="accent1" w:themeShade="BF"/>
        </w:rPr>
        <w:t>describe(V126)</w:t>
      </w:r>
    </w:p>
    <w:p w14:paraId="05807455" w14:textId="77777777" w:rsidR="00EF2BE6" w:rsidRPr="00EF2BE6" w:rsidRDefault="00EF2BE6" w:rsidP="00EF2BE6">
      <w:pPr>
        <w:rPr>
          <w:sz w:val="20"/>
        </w:rPr>
      </w:pPr>
      <w:r w:rsidRPr="00EF2BE6">
        <w:rPr>
          <w:sz w:val="20"/>
        </w:rPr>
        <w:t xml:space="preserve">V126 </w:t>
      </w:r>
    </w:p>
    <w:p w14:paraId="2BFB8359" w14:textId="77777777" w:rsidR="00EF2BE6" w:rsidRPr="00EF2BE6" w:rsidRDefault="00EF2BE6">
      <w:pPr>
        <w:spacing w:after="0"/>
        <w:rPr>
          <w:sz w:val="20"/>
        </w:rPr>
        <w:pPrChange w:id="118" w:author="Noam López" w:date="2016-01-21T10:57:00Z">
          <w:pPr/>
        </w:pPrChange>
      </w:pPr>
      <w:r w:rsidRPr="00EF2BE6">
        <w:rPr>
          <w:sz w:val="20"/>
        </w:rPr>
        <w:t xml:space="preserve">      n missing  unique </w:t>
      </w:r>
    </w:p>
    <w:p w14:paraId="6AEAB616" w14:textId="77777777" w:rsidR="00EF2BE6" w:rsidRPr="00EF2BE6" w:rsidRDefault="00EF2BE6">
      <w:pPr>
        <w:spacing w:after="0"/>
        <w:rPr>
          <w:sz w:val="20"/>
        </w:rPr>
        <w:pPrChange w:id="119" w:author="Noam López" w:date="2016-01-21T10:57:00Z">
          <w:pPr/>
        </w:pPrChange>
      </w:pPr>
      <w:r w:rsidRPr="00EF2BE6">
        <w:rPr>
          <w:sz w:val="20"/>
        </w:rPr>
        <w:t xml:space="preserve">  77490    8782       4 </w:t>
      </w:r>
    </w:p>
    <w:p w14:paraId="49585224" w14:textId="77777777" w:rsidR="00EF2BE6" w:rsidRPr="00EF2BE6" w:rsidRDefault="00EF2BE6">
      <w:pPr>
        <w:spacing w:after="0"/>
        <w:rPr>
          <w:sz w:val="20"/>
        </w:rPr>
        <w:pPrChange w:id="120" w:author="Noam López" w:date="2016-01-21T10:57:00Z">
          <w:pPr/>
        </w:pPrChange>
      </w:pPr>
      <w:r w:rsidRPr="00EF2BE6">
        <w:rPr>
          <w:sz w:val="20"/>
        </w:rPr>
        <w:t xml:space="preserve">A great deal (9217, 12%), Quite a lot (27183, 35%) </w:t>
      </w:r>
    </w:p>
    <w:p w14:paraId="5C541B7F" w14:textId="77777777" w:rsidR="00BD1E37" w:rsidRPr="00EF2BE6" w:rsidRDefault="00EF2BE6">
      <w:pPr>
        <w:spacing w:after="0"/>
        <w:rPr>
          <w:sz w:val="20"/>
        </w:rPr>
        <w:pPrChange w:id="121" w:author="Noam López" w:date="2016-01-21T10:57:00Z">
          <w:pPr/>
        </w:pPrChange>
      </w:pPr>
      <w:r w:rsidRPr="00EF2BE6">
        <w:rPr>
          <w:sz w:val="20"/>
        </w:rPr>
        <w:t>Not very much (24613, 32%), None at all (16477, 21%)</w:t>
      </w:r>
    </w:p>
    <w:p w14:paraId="21AFD0F9" w14:textId="77777777" w:rsidR="00BD1E37" w:rsidRDefault="00BD1E37" w:rsidP="00BD1E37">
      <w:pPr>
        <w:rPr>
          <w:color w:val="2E74B5" w:themeColor="accent1" w:themeShade="BF"/>
        </w:rPr>
      </w:pPr>
    </w:p>
    <w:p w14:paraId="70F0A144" w14:textId="77777777" w:rsidR="00BD1E37" w:rsidRPr="008B3811" w:rsidRDefault="00BD1E37" w:rsidP="00BD1E37">
      <w:pPr>
        <w:rPr>
          <w:color w:val="2E74B5" w:themeColor="accent1" w:themeShade="BF"/>
        </w:rPr>
      </w:pPr>
    </w:p>
    <w:p w14:paraId="5A67B27A" w14:textId="77777777" w:rsidR="00BD1E37" w:rsidRDefault="00F567CC" w:rsidP="00BD1E37">
      <w:r w:rsidRPr="00F567CC">
        <w:rPr>
          <w:noProof/>
          <w:lang w:eastAsia="es-PE"/>
        </w:rPr>
        <w:drawing>
          <wp:inline distT="0" distB="0" distL="0" distR="0" wp14:anchorId="5BF6690B" wp14:editId="1728A1FE">
            <wp:extent cx="3225282" cy="3219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228" cy="3230377"/>
                    </a:xfrm>
                    <a:prstGeom prst="rect">
                      <a:avLst/>
                    </a:prstGeom>
                    <a:noFill/>
                    <a:ln>
                      <a:noFill/>
                    </a:ln>
                  </pic:spPr>
                </pic:pic>
              </a:graphicData>
            </a:graphic>
          </wp:inline>
        </w:drawing>
      </w:r>
    </w:p>
    <w:p w14:paraId="5736C710" w14:textId="77777777" w:rsidR="00F567CC" w:rsidRDefault="002E01CB" w:rsidP="001518BE">
      <w:pPr>
        <w:jc w:val="both"/>
      </w:pPr>
      <w:commentRangeStart w:id="122"/>
      <w:r>
        <w:t>Tomando estas tres</w:t>
      </w:r>
      <w:r w:rsidR="00F567CC">
        <w:t xml:space="preserve"> instituciones en conjunto, se pueden establecer una serie de características con respecto a la expectativa que generan en los ciudadanos. </w:t>
      </w:r>
      <w:r>
        <w:t xml:space="preserve">Por ejemplo, </w:t>
      </w:r>
      <w:r w:rsidR="001518BE">
        <w:t xml:space="preserve">se puede señalar que los ciudadanos tienen una mayor confianza hacia las Fuerzas Armadas que hacia los Departamentos de Policías de sus países. Con respecto a las Naciones Unidas se puede señalar que un porcentaje considerable de la muestra no tiene nada de confianza en esta institución. </w:t>
      </w:r>
      <w:commentRangeEnd w:id="122"/>
      <w:r w:rsidR="00FE3F68">
        <w:rPr>
          <w:rStyle w:val="Refdecomentario"/>
        </w:rPr>
        <w:commentReference w:id="122"/>
      </w:r>
    </w:p>
    <w:p w14:paraId="6B7F9B5C" w14:textId="77777777" w:rsidR="00BD1E37" w:rsidRDefault="00BD1E37" w:rsidP="00B6480F">
      <w:r>
        <w:rPr>
          <w:noProof/>
          <w:lang w:eastAsia="es-PE"/>
        </w:rPr>
        <mc:AlternateContent>
          <mc:Choice Requires="wps">
            <w:drawing>
              <wp:anchor distT="45720" distB="45720" distL="114300" distR="114300" simplePos="0" relativeHeight="251659264" behindDoc="0" locked="0" layoutInCell="1" allowOverlap="1" wp14:anchorId="0CDB3C55" wp14:editId="51A63F0D">
                <wp:simplePos x="0" y="0"/>
                <wp:positionH relativeFrom="margin">
                  <wp:align>right</wp:align>
                </wp:positionH>
                <wp:positionV relativeFrom="paragraph">
                  <wp:posOffset>233045</wp:posOffset>
                </wp:positionV>
                <wp:extent cx="5381625" cy="5143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14350"/>
                        </a:xfrm>
                        <a:prstGeom prst="rect">
                          <a:avLst/>
                        </a:prstGeom>
                        <a:solidFill>
                          <a:srgbClr val="FFFFFF"/>
                        </a:solidFill>
                        <a:ln w="9525">
                          <a:solidFill>
                            <a:srgbClr val="000000"/>
                          </a:solidFill>
                          <a:miter lim="800000"/>
                          <a:headEnd/>
                          <a:tailEnd/>
                        </a:ln>
                      </wps:spPr>
                      <wps:txbx>
                        <w:txbxContent>
                          <w:p w14:paraId="5A7B600B" w14:textId="77777777" w:rsidR="005317A1" w:rsidRDefault="005317A1" w:rsidP="00BD1E37">
                            <w:pPr>
                              <w:rPr>
                                <w:i/>
                                <w:sz w:val="28"/>
                              </w:rPr>
                            </w:pPr>
                            <w:del w:id="123" w:author="Noam López" w:date="2016-01-21T11:02:00Z">
                              <w:r w:rsidRPr="000916CF" w:rsidDel="00FE3F68">
                                <w:rPr>
                                  <w:rFonts w:ascii="Aharoni" w:hAnsi="Aharoni" w:cs="Aharoni"/>
                                </w:rPr>
                                <w:delText>Dato extra</w:delText>
                              </w:r>
                            </w:del>
                            <w:del w:id="124" w:author="Noam López" w:date="2016-01-21T11:03:00Z">
                              <w:r w:rsidDel="00FE3F68">
                                <w:delText xml:space="preserve"> </w:delText>
                              </w:r>
                            </w:del>
                            <w:r>
                              <w:t>#</w:t>
                            </w:r>
                            <w:r w:rsidRPr="00406902">
                              <w:rPr>
                                <w:i/>
                                <w:sz w:val="28"/>
                              </w:rPr>
                              <w:t>Para dejar de utilizar "</w:t>
                            </w:r>
                            <w:r>
                              <w:rPr>
                                <w:i/>
                                <w:sz w:val="28"/>
                              </w:rPr>
                              <w:t>Data</w:t>
                            </w:r>
                            <w:r w:rsidRPr="00406902">
                              <w:rPr>
                                <w:i/>
                                <w:sz w:val="28"/>
                              </w:rPr>
                              <w:t>$</w:t>
                            </w:r>
                            <w:r>
                              <w:rPr>
                                <w:i/>
                                <w:sz w:val="28"/>
                              </w:rPr>
                              <w:t>VARIABLE</w:t>
                            </w:r>
                            <w:r w:rsidRPr="00406902">
                              <w:rPr>
                                <w:i/>
                                <w:sz w:val="28"/>
                              </w:rPr>
                              <w:t xml:space="preserve">" utilice: attach </w:t>
                            </w:r>
                            <w:r>
                              <w:rPr>
                                <w:i/>
                                <w:sz w:val="28"/>
                              </w:rPr>
                              <w:t>(Data</w:t>
                            </w:r>
                            <w:r w:rsidRPr="00406902">
                              <w:rPr>
                                <w:i/>
                                <w:sz w:val="28"/>
                              </w:rPr>
                              <w:t>)</w:t>
                            </w:r>
                          </w:p>
                          <w:p w14:paraId="4A206528" w14:textId="77777777" w:rsidR="005317A1" w:rsidRDefault="005317A1" w:rsidP="00BD1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CDB3C55" id="_x0000_s1027" type="#_x0000_t202" style="position:absolute;margin-left:372.55pt;margin-top:18.35pt;width:423.75pt;height: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">
                <v:textbox>
                  <w:txbxContent>
                    <w:p w14:paraId="5A7B600B" w14:textId="77777777" w:rsidR="005317A1" w:rsidRDefault="005317A1" w:rsidP="00BD1E37">
                      <w:pPr>
                        <w:rPr>
                          <w:i/>
                          <w:sz w:val="28"/>
                        </w:rPr>
                      </w:pPr>
                      <w:del w:id="124" w:author="Noam López" w:date="2016-01-21T11:02:00Z">
                        <w:r w:rsidRPr="000916CF" w:rsidDel="00FE3F68">
                          <w:rPr>
                            <w:rFonts w:ascii="Aharoni" w:hAnsi="Aharoni" w:cs="Aharoni"/>
                          </w:rPr>
                          <w:delText>Dato extra</w:delText>
                        </w:r>
                      </w:del>
                      <w:del w:id="125" w:author="Noam López" w:date="2016-01-21T11:03:00Z">
                        <w:r w:rsidDel="00FE3F68">
                          <w:delText xml:space="preserve"> </w:delText>
                        </w:r>
                      </w:del>
                      <w:r>
                        <w:t>#</w:t>
                      </w:r>
                      <w:r w:rsidRPr="00406902">
                        <w:rPr>
                          <w:i/>
                          <w:sz w:val="28"/>
                        </w:rPr>
                        <w:t>Para dejar de utilizar "</w:t>
                      </w:r>
                      <w:r>
                        <w:rPr>
                          <w:i/>
                          <w:sz w:val="28"/>
                        </w:rPr>
                        <w:t>Data</w:t>
                      </w:r>
                      <w:r w:rsidRPr="00406902">
                        <w:rPr>
                          <w:i/>
                          <w:sz w:val="28"/>
                        </w:rPr>
                        <w:t>$</w:t>
                      </w:r>
                      <w:r>
                        <w:rPr>
                          <w:i/>
                          <w:sz w:val="28"/>
                        </w:rPr>
                        <w:t>VARIABLE</w:t>
                      </w:r>
                      <w:r w:rsidRPr="00406902">
                        <w:rPr>
                          <w:i/>
                          <w:sz w:val="28"/>
                        </w:rPr>
                        <w:t xml:space="preserve">" utilice: attach </w:t>
                      </w:r>
                      <w:r>
                        <w:rPr>
                          <w:i/>
                          <w:sz w:val="28"/>
                        </w:rPr>
                        <w:t>(Data</w:t>
                      </w:r>
                      <w:r w:rsidRPr="00406902">
                        <w:rPr>
                          <w:i/>
                          <w:sz w:val="28"/>
                        </w:rPr>
                        <w:t>)</w:t>
                      </w:r>
                    </w:p>
                    <w:p w14:paraId="4A206528" w14:textId="77777777" w:rsidR="005317A1" w:rsidRDefault="005317A1" w:rsidP="00BD1E37"/>
                  </w:txbxContent>
                </v:textbox>
                <w10:wrap type="square" anchorx="margin"/>
              </v:shape>
            </w:pict>
          </mc:Fallback>
        </mc:AlternateContent>
      </w:r>
    </w:p>
    <w:p w14:paraId="1977FD81" w14:textId="77777777" w:rsidR="00B6480F" w:rsidRDefault="00B6480F" w:rsidP="00B6480F"/>
    <w:p w14:paraId="2B44F2B0" w14:textId="77777777" w:rsidR="00BD1E37" w:rsidRDefault="00BD1E37" w:rsidP="00BD1E37">
      <w:pPr>
        <w:pStyle w:val="Ttulo1"/>
      </w:pPr>
      <w:r>
        <w:t xml:space="preserve">Estadísticos descriptivos </w:t>
      </w:r>
    </w:p>
    <w:p w14:paraId="0F1F25F4" w14:textId="77777777" w:rsidR="00BD1E37" w:rsidRDefault="00BD1E37" w:rsidP="00BD1E37">
      <w:pPr>
        <w:jc w:val="both"/>
      </w:pPr>
    </w:p>
    <w:p w14:paraId="38FFB737" w14:textId="77777777" w:rsidR="00A071A5" w:rsidRPr="005415DC" w:rsidRDefault="00A071A5" w:rsidP="00BD1E37">
      <w:pPr>
        <w:jc w:val="both"/>
      </w:pPr>
      <w:r>
        <w:t xml:space="preserve">La Encuesta Mundial de Valores ha diseñado una sección </w:t>
      </w:r>
      <w:r w:rsidR="005415DC">
        <w:t xml:space="preserve">titulada </w:t>
      </w:r>
      <w:r w:rsidR="005415DC">
        <w:rPr>
          <w:i/>
        </w:rPr>
        <w:t>Democracy</w:t>
      </w:r>
      <w:r w:rsidR="005415DC">
        <w:t xml:space="preserve">. En esta se presentan 9 casos que inspeccionan si para el encuestado la función que se le presenta debe ser abordada por un </w:t>
      </w:r>
      <w:ins w:id="125" w:author="Noam López" w:date="2016-01-21T11:04:00Z">
        <w:r w:rsidR="00FE3F68">
          <w:t>E</w:t>
        </w:r>
      </w:ins>
      <w:del w:id="126" w:author="Noam López" w:date="2016-01-21T11:04:00Z">
        <w:r w:rsidR="005415DC" w:rsidDel="00FE3F68">
          <w:delText>e</w:delText>
        </w:r>
      </w:del>
      <w:r w:rsidR="005415DC">
        <w:t xml:space="preserve">stado democrático. Si en un Estado democrático las mujeres tienen igualdad de derechos frente a los hombres o si el Estado debe preocuparse por los salarios de todas las personas, son enunciados que nos permiten </w:t>
      </w:r>
      <w:del w:id="127" w:author="Noam López" w:date="2016-01-21T11:30:00Z">
        <w:r w:rsidR="005415DC" w:rsidDel="004D6C7A">
          <w:delText>entender e</w:delText>
        </w:r>
      </w:del>
      <w:ins w:id="128" w:author="Noam López" w:date="2016-01-21T11:30:00Z">
        <w:r w:rsidR="004D6C7A">
          <w:t>conocer</w:t>
        </w:r>
      </w:ins>
      <w:del w:id="129" w:author="Noam López" w:date="2016-01-21T11:30:00Z">
        <w:r w:rsidR="005415DC" w:rsidDel="004D6C7A">
          <w:delText>l</w:delText>
        </w:r>
      </w:del>
      <w:r w:rsidR="005415DC">
        <w:t xml:space="preserve"> </w:t>
      </w:r>
      <w:ins w:id="130" w:author="Noam López" w:date="2016-01-21T11:30:00Z">
        <w:r w:rsidR="004D6C7A">
          <w:t>el nivel</w:t>
        </w:r>
      </w:ins>
      <w:del w:id="131" w:author="Noam López" w:date="2016-01-21T11:30:00Z">
        <w:r w:rsidR="005415DC" w:rsidDel="004D6C7A">
          <w:delText>grado</w:delText>
        </w:r>
      </w:del>
      <w:r w:rsidR="005415DC">
        <w:t xml:space="preserve"> de entendimiento que existe </w:t>
      </w:r>
      <w:del w:id="132" w:author="Noam López" w:date="2016-01-21T11:30:00Z">
        <w:r w:rsidR="005415DC" w:rsidDel="004D6C7A">
          <w:delText>con respecto a</w:delText>
        </w:r>
      </w:del>
      <w:ins w:id="133" w:author="Noam López" w:date="2016-01-21T11:30:00Z">
        <w:r w:rsidR="004D6C7A">
          <w:t>sobre</w:t>
        </w:r>
      </w:ins>
      <w:r w:rsidR="005415DC">
        <w:t xml:space="preserve"> las reglas no escritas de la democracia. En esta sección se presentará el tema de </w:t>
      </w:r>
      <w:r w:rsidR="005415DC">
        <w:rPr>
          <w:i/>
        </w:rPr>
        <w:t xml:space="preserve">Estadísticos Descriptivos </w:t>
      </w:r>
      <w:r w:rsidR="005415DC">
        <w:t xml:space="preserve">haciendo uso de estos enunciados. </w:t>
      </w:r>
    </w:p>
    <w:p w14:paraId="45248DF3" w14:textId="77777777" w:rsidR="00BD1E37" w:rsidRDefault="00BD1E37" w:rsidP="00BD1E37">
      <w:pPr>
        <w:jc w:val="both"/>
      </w:pPr>
      <w:r>
        <w:t xml:space="preserve">Los </w:t>
      </w:r>
      <w:r w:rsidRPr="002333AA">
        <w:rPr>
          <w:i/>
        </w:rPr>
        <w:t>estadísticos descriptivos</w:t>
      </w:r>
      <w:r w:rsidR="005415DC">
        <w:t xml:space="preserve"> </w:t>
      </w:r>
      <w:del w:id="134" w:author="Noam López" w:date="2016-01-21T11:32:00Z">
        <w:r w:rsidR="005415DC" w:rsidDel="006C2248">
          <w:delText>le van a permitir</w:delText>
        </w:r>
      </w:del>
      <w:ins w:id="135" w:author="Noam López" w:date="2016-01-21T11:32:00Z">
        <w:r w:rsidR="006C2248">
          <w:t>nos permiten</w:t>
        </w:r>
      </w:ins>
      <w:r w:rsidR="005415DC">
        <w:t xml:space="preserve"> observar las diversas características que presentan </w:t>
      </w:r>
      <w:del w:id="136" w:author="Noam López" w:date="2016-01-21T11:32:00Z">
        <w:r w:rsidR="005415DC" w:rsidDel="006C2248">
          <w:delText xml:space="preserve">sus </w:delText>
        </w:r>
      </w:del>
      <w:ins w:id="137" w:author="Noam López" w:date="2016-01-21T11:32:00Z">
        <w:r w:rsidR="006C2248">
          <w:t xml:space="preserve">nuestras </w:t>
        </w:r>
      </w:ins>
      <w:r w:rsidR="005415DC">
        <w:t>variables</w:t>
      </w:r>
      <w:r>
        <w:t xml:space="preserve">. </w:t>
      </w:r>
      <w:ins w:id="138" w:author="Noam López" w:date="2016-01-21T11:32:00Z">
        <w:r w:rsidR="006C2248">
          <w:t>Básicamente s</w:t>
        </w:r>
      </w:ins>
      <w:del w:id="139" w:author="Noam López" w:date="2016-01-21T11:32:00Z">
        <w:r w:rsidR="005415DC" w:rsidDel="006C2248">
          <w:delText>S</w:delText>
        </w:r>
      </w:del>
      <w:r w:rsidR="005415DC">
        <w:t xml:space="preserve">on las medidas de centralidad, </w:t>
      </w:r>
      <w:del w:id="140" w:author="Noam López" w:date="2016-01-21T11:32:00Z">
        <w:r w:rsidR="005415DC" w:rsidDel="006C2248">
          <w:delText xml:space="preserve">de </w:delText>
        </w:r>
      </w:del>
      <w:r w:rsidR="005415DC">
        <w:t>dispersión</w:t>
      </w:r>
      <w:ins w:id="141" w:author="Noam López" w:date="2016-01-21T11:33:00Z">
        <w:r w:rsidR="006C2248">
          <w:t>,</w:t>
        </w:r>
      </w:ins>
      <w:del w:id="142" w:author="Noam López" w:date="2016-01-21T11:33:00Z">
        <w:r w:rsidR="005415DC" w:rsidDel="006C2248">
          <w:delText xml:space="preserve"> y</w:delText>
        </w:r>
      </w:del>
      <w:r w:rsidR="005415DC">
        <w:t xml:space="preserve"> </w:t>
      </w:r>
      <w:del w:id="143" w:author="Noam López" w:date="2016-01-21T11:33:00Z">
        <w:r w:rsidR="005415DC" w:rsidDel="006C2248">
          <w:delText xml:space="preserve">de </w:delText>
        </w:r>
      </w:del>
      <w:r w:rsidR="005415DC">
        <w:t>orden y sesgo</w:t>
      </w:r>
      <w:ins w:id="144" w:author="Noam López" w:date="2016-01-21T11:33:00Z">
        <w:r w:rsidR="006C2248">
          <w:t>.</w:t>
        </w:r>
      </w:ins>
      <w:r w:rsidR="005415DC">
        <w:t xml:space="preserve"> </w:t>
      </w:r>
      <w:del w:id="145" w:author="Noam López" w:date="2016-01-21T11:33:00Z">
        <w:r w:rsidR="005415DC" w:rsidDel="006C2248">
          <w:delText xml:space="preserve">las que nos permiten dar un paso adelante en cuanto a la complejidad y relevancia que adquieren nuestro análisis descriptivo de una base de datos. </w:delText>
        </w:r>
        <w:r w:rsidDel="006C2248">
          <w:delText xml:space="preserve">De esta forma, los </w:delText>
        </w:r>
        <w:r w:rsidDel="006C2248">
          <w:rPr>
            <w:i/>
          </w:rPr>
          <w:delText xml:space="preserve">descriptivos </w:delText>
        </w:r>
        <w:r w:rsidDel="006C2248">
          <w:delText>van a añadir una serie de herramien</w:delText>
        </w:r>
        <w:r w:rsidR="005415DC" w:rsidDel="006C2248">
          <w:delText>tas al análisis de una variable.</w:delText>
        </w:r>
        <w:r w:rsidDel="006C2248">
          <w:delText xml:space="preserve"> </w:delText>
        </w:r>
      </w:del>
      <w:r>
        <w:t xml:space="preserve">Para entender la relevancia de </w:t>
      </w:r>
      <w:del w:id="146" w:author="Noam López" w:date="2016-01-21T11:34:00Z">
        <w:r w:rsidDel="006C2248">
          <w:delText>esta herramienta</w:delText>
        </w:r>
      </w:del>
      <w:ins w:id="147" w:author="Noam López" w:date="2016-01-21T11:34:00Z">
        <w:r w:rsidR="006C2248">
          <w:t>estas medidas</w:t>
        </w:r>
      </w:ins>
      <w:r>
        <w:t xml:space="preserve"> veamos el siguiente ejemplo con la variable </w:t>
      </w:r>
      <w:r w:rsidR="00566920">
        <w:rPr>
          <w:b/>
        </w:rPr>
        <w:t>V131</w:t>
      </w:r>
      <w:ins w:id="148" w:author="Noam López" w:date="2016-01-21T11:34:00Z">
        <w:r w:rsidR="006C2248">
          <w:t>.</w:t>
        </w:r>
      </w:ins>
      <w:del w:id="149" w:author="Noam López" w:date="2016-01-21T11:34:00Z">
        <w:r w:rsidR="00566920" w:rsidDel="006C2248">
          <w:delText>:</w:delText>
        </w:r>
      </w:del>
      <w:r>
        <w:t xml:space="preserve"> </w:t>
      </w:r>
    </w:p>
    <w:p w14:paraId="26667C5E" w14:textId="77777777" w:rsidR="006820A5" w:rsidRDefault="006820A5" w:rsidP="001C50DF">
      <w:pPr>
        <w:rPr>
          <w:b/>
          <w:sz w:val="24"/>
        </w:rPr>
      </w:pPr>
    </w:p>
    <w:p w14:paraId="44BDFADD" w14:textId="77777777" w:rsidR="001C50DF" w:rsidRPr="001C50DF" w:rsidRDefault="001C50DF" w:rsidP="001C50DF">
      <w:pPr>
        <w:rPr>
          <w:b/>
          <w:sz w:val="24"/>
        </w:rPr>
      </w:pPr>
      <w:r w:rsidRPr="001C50DF">
        <w:rPr>
          <w:b/>
          <w:sz w:val="24"/>
        </w:rPr>
        <w:t>V131- Democracy: Governments tax the rich and subsidize the poor.</w:t>
      </w:r>
    </w:p>
    <w:p w14:paraId="474DCC86" w14:textId="77777777" w:rsidR="001C50DF" w:rsidRPr="00F070E0" w:rsidRDefault="001C50DF" w:rsidP="001C50DF">
      <w:pPr>
        <w:rPr>
          <w:color w:val="2E74B5" w:themeColor="accent1" w:themeShade="BF"/>
        </w:rPr>
      </w:pPr>
      <w:r w:rsidRPr="00F070E0">
        <w:rPr>
          <w:color w:val="2E74B5" w:themeColor="accent1" w:themeShade="BF"/>
        </w:rPr>
        <w:lastRenderedPageBreak/>
        <w:t>V131A&lt;-as.numeric(V131)</w:t>
      </w:r>
      <w:ins w:id="150" w:author="Noam López" w:date="2016-01-21T11:47:00Z">
        <w:r w:rsidR="00100EA2">
          <w:rPr>
            <w:color w:val="2E74B5" w:themeColor="accent1" w:themeShade="BF"/>
          </w:rPr>
          <w:t xml:space="preserve"> #se modifica la variable para que sea le</w:t>
        </w:r>
      </w:ins>
      <w:ins w:id="151" w:author="Noam López" w:date="2016-01-21T11:48:00Z">
        <w:r w:rsidR="00100EA2">
          <w:rPr>
            <w:color w:val="2E74B5" w:themeColor="accent1" w:themeShade="BF"/>
          </w:rPr>
          <w:t>ída como numérica</w:t>
        </w:r>
      </w:ins>
    </w:p>
    <w:p w14:paraId="0EABFB29" w14:textId="77777777" w:rsidR="001C50DF" w:rsidRPr="001C50DF" w:rsidRDefault="001C50DF" w:rsidP="001C50DF">
      <w:pPr>
        <w:jc w:val="both"/>
        <w:rPr>
          <w:color w:val="2E74B5" w:themeColor="accent1" w:themeShade="BF"/>
        </w:rPr>
      </w:pPr>
      <w:r w:rsidRPr="001C50DF">
        <w:rPr>
          <w:color w:val="2E74B5" w:themeColor="accent1" w:themeShade="BF"/>
        </w:rPr>
        <w:t>describe(V131A)</w:t>
      </w:r>
      <w:ins w:id="152" w:author="Noam López" w:date="2016-01-21T11:42:00Z">
        <w:r w:rsidR="00100EA2">
          <w:rPr>
            <w:color w:val="2E74B5" w:themeColor="accent1" w:themeShade="BF"/>
          </w:rPr>
          <w:t xml:space="preserve"> </w:t>
        </w:r>
      </w:ins>
    </w:p>
    <w:p w14:paraId="76CF1C7F" w14:textId="77777777" w:rsidR="001C50DF" w:rsidRPr="005415DC" w:rsidRDefault="001C50DF" w:rsidP="001C50DF">
      <w:pPr>
        <w:jc w:val="both"/>
        <w:rPr>
          <w:b/>
          <w:sz w:val="20"/>
        </w:rPr>
      </w:pPr>
      <w:r w:rsidRPr="005415DC">
        <w:rPr>
          <w:b/>
          <w:sz w:val="20"/>
        </w:rPr>
        <w:t xml:space="preserve">V131A </w:t>
      </w:r>
    </w:p>
    <w:p w14:paraId="028534B8" w14:textId="77777777" w:rsidR="001C50DF" w:rsidRPr="005415DC" w:rsidRDefault="001C50DF">
      <w:pPr>
        <w:spacing w:after="0"/>
        <w:jc w:val="both"/>
        <w:rPr>
          <w:b/>
          <w:sz w:val="20"/>
        </w:rPr>
        <w:pPrChange w:id="153" w:author="Noam López" w:date="2016-01-21T11:34:00Z">
          <w:pPr>
            <w:jc w:val="both"/>
          </w:pPr>
        </w:pPrChange>
      </w:pPr>
      <w:r w:rsidRPr="005415DC">
        <w:rPr>
          <w:b/>
          <w:sz w:val="20"/>
        </w:rPr>
        <w:t xml:space="preserve">      n missing  unique    Info    Mean     .05     .10     .25     .50     .75    .90     .95 </w:t>
      </w:r>
    </w:p>
    <w:p w14:paraId="4B441EA1" w14:textId="77777777" w:rsidR="001C50DF" w:rsidRPr="005415DC" w:rsidRDefault="001C50DF">
      <w:pPr>
        <w:spacing w:after="0"/>
        <w:jc w:val="both"/>
        <w:rPr>
          <w:b/>
          <w:sz w:val="20"/>
        </w:rPr>
        <w:pPrChange w:id="154" w:author="Noam López" w:date="2016-01-21T11:34:00Z">
          <w:pPr>
            <w:jc w:val="both"/>
          </w:pPr>
        </w:pPrChange>
      </w:pPr>
      <w:r w:rsidRPr="005415DC">
        <w:rPr>
          <w:b/>
          <w:sz w:val="20"/>
        </w:rPr>
        <w:t xml:space="preserve">  82591    3681    10    0.98      6.227       1        1         4       7         9      10      10</w:t>
      </w:r>
    </w:p>
    <w:p w14:paraId="0F57F1A4" w14:textId="77777777" w:rsidR="00BD1E37" w:rsidRDefault="001C50DF" w:rsidP="001C50DF">
      <w:pPr>
        <w:jc w:val="both"/>
        <w:rPr>
          <w:ins w:id="155" w:author="Noam López" w:date="2016-01-21T11:49:00Z"/>
          <w:sz w:val="20"/>
        </w:rPr>
      </w:pPr>
      <w:r w:rsidRPr="001C50DF">
        <w:rPr>
          <w:sz w:val="20"/>
        </w:rPr>
        <w:t xml:space="preserve">     </w:t>
      </w:r>
    </w:p>
    <w:p w14:paraId="3BDDE151" w14:textId="77777777" w:rsidR="00100EA2" w:rsidRDefault="00100EA2" w:rsidP="001C50DF">
      <w:pPr>
        <w:jc w:val="both"/>
        <w:rPr>
          <w:ins w:id="156" w:author="Noam López" w:date="2016-01-21T11:49:00Z"/>
          <w:sz w:val="20"/>
        </w:rPr>
      </w:pPr>
      <w:ins w:id="157" w:author="Noam López" w:date="2016-01-21T11:49:00Z">
        <w:r>
          <w:rPr>
            <w:sz w:val="20"/>
          </w:rPr>
          <w:t>Hay que analizar los resultados de esta varibale. Entiendo que era una categórica y la han pasado del 1 al 10. Cu</w:t>
        </w:r>
      </w:ins>
      <w:ins w:id="158" w:author="Noam López" w:date="2016-01-21T11:50:00Z">
        <w:r>
          <w:rPr>
            <w:sz w:val="20"/>
          </w:rPr>
          <w:t>ál era la idea?</w:t>
        </w:r>
      </w:ins>
    </w:p>
    <w:p w14:paraId="4A19B7DE" w14:textId="77777777" w:rsidR="00100EA2" w:rsidRPr="001E7C73" w:rsidRDefault="00100EA2" w:rsidP="001C50DF">
      <w:pPr>
        <w:jc w:val="both"/>
        <w:rPr>
          <w:sz w:val="20"/>
        </w:rPr>
      </w:pPr>
    </w:p>
    <w:p w14:paraId="57AF9883" w14:textId="77777777" w:rsidR="00BD1E37" w:rsidDel="00100EA2" w:rsidRDefault="001C50DF" w:rsidP="00BD1E37">
      <w:pPr>
        <w:jc w:val="both"/>
        <w:rPr>
          <w:del w:id="159" w:author="Noam López" w:date="2016-01-21T11:49:00Z"/>
        </w:rPr>
      </w:pPr>
      <w:del w:id="160" w:author="Noam López" w:date="2016-01-21T11:49:00Z">
        <w:r w:rsidDel="00100EA2">
          <w:delText>Cuando se pide</w:delText>
        </w:r>
      </w:del>
      <w:del w:id="161" w:author="Noam López" w:date="2016-01-21T11:34:00Z">
        <w:r w:rsidDel="006C2248">
          <w:delText>n</w:delText>
        </w:r>
      </w:del>
      <w:del w:id="162" w:author="Noam López" w:date="2016-01-21T11:49:00Z">
        <w:r w:rsidDel="00100EA2">
          <w:delText xml:space="preserve"> una tabla</w:delText>
        </w:r>
        <w:r w:rsidR="00BD1E37" w:rsidDel="00100EA2">
          <w:delText xml:space="preserve"> de frecuencia para una variable </w:delText>
        </w:r>
        <w:commentRangeStart w:id="163"/>
        <w:r w:rsidR="00BD1E37" w:rsidDel="00100EA2">
          <w:delText>escalar</w:delText>
        </w:r>
        <w:commentRangeEnd w:id="163"/>
        <w:r w:rsidR="006C2248" w:rsidDel="00100EA2">
          <w:rPr>
            <w:rStyle w:val="Refdecomentario"/>
          </w:rPr>
          <w:commentReference w:id="163"/>
        </w:r>
        <w:r w:rsidR="00BD1E37" w:rsidDel="00100EA2">
          <w:delText>, entender la distribución de los datos se torna más complej</w:delText>
        </w:r>
      </w:del>
      <w:del w:id="164" w:author="Noam López" w:date="2016-01-21T11:42:00Z">
        <w:r w:rsidR="00BD1E37" w:rsidDel="00100EA2">
          <w:delText>o</w:delText>
        </w:r>
      </w:del>
      <w:del w:id="165" w:author="Noam López" w:date="2016-01-21T11:49:00Z">
        <w:r w:rsidR="00BD1E37" w:rsidDel="00100EA2">
          <w:delText xml:space="preserve">; por lo que es necesario utilizar herramientas más precisas que nos den mayor información sobre la variable. Por eso, </w:delText>
        </w:r>
      </w:del>
      <w:del w:id="166" w:author="Noam López" w:date="2016-01-21T11:45:00Z">
        <w:r w:rsidR="00BD1E37" w:rsidDel="00100EA2">
          <w:delText xml:space="preserve">entraremos a utilizar los </w:delText>
        </w:r>
      </w:del>
      <w:del w:id="167" w:author="Noam López" w:date="2016-01-21T11:49:00Z">
        <w:r w:rsidR="00BD1E37" w:rsidDel="00100EA2">
          <w:rPr>
            <w:i/>
          </w:rPr>
          <w:delText xml:space="preserve">estadísticos descriptivos </w:delText>
        </w:r>
        <w:r w:rsidR="00BD1E37" w:rsidDel="00100EA2">
          <w:delText>haciendo uso del comando summary (variable)</w:delText>
        </w:r>
      </w:del>
    </w:p>
    <w:p w14:paraId="067AC3C4" w14:textId="77777777" w:rsidR="00BD1E37" w:rsidRDefault="00BD1E37" w:rsidP="00BD1E37">
      <w:pPr>
        <w:jc w:val="both"/>
        <w:rPr>
          <w:u w:val="single"/>
        </w:rPr>
      </w:pPr>
    </w:p>
    <w:p w14:paraId="2EB4F871" w14:textId="77777777" w:rsidR="00BD1E37" w:rsidRPr="005541D1" w:rsidRDefault="00BD1E37" w:rsidP="00BD1E37">
      <w:pPr>
        <w:jc w:val="both"/>
        <w:rPr>
          <w:u w:val="single"/>
        </w:rPr>
      </w:pPr>
      <w:r w:rsidRPr="005541D1">
        <w:rPr>
          <w:u w:val="single"/>
        </w:rPr>
        <w:t xml:space="preserve">Medidas de centralidad: media, mediana y moda </w:t>
      </w:r>
    </w:p>
    <w:p w14:paraId="6FABD067" w14:textId="77777777" w:rsidR="00BD1E37" w:rsidRDefault="00BD1E37" w:rsidP="00BD1E37">
      <w:pPr>
        <w:jc w:val="both"/>
      </w:pPr>
      <w:r>
        <w:t xml:space="preserve">La primera es el promedio de los valores cuantitativos que hemos recogido en la variable. La mediana nos indica el valor que resulta como punto medio en la distribución de la variable escalar, mientras que la moda es el valor que más veces ha sido recogido por los encuestadores. </w:t>
      </w:r>
    </w:p>
    <w:p w14:paraId="2D66F8F4" w14:textId="77777777" w:rsidR="00BD1E37" w:rsidRPr="00ED7047" w:rsidRDefault="00BD1E37" w:rsidP="00BD1E37">
      <w:pPr>
        <w:jc w:val="both"/>
      </w:pPr>
      <w:r>
        <w:t xml:space="preserve">Aclaremos, antes de continuar con la explicación, que las medidas de centralidad no son exclusividad de las variables escalares. ¿Qué nos impide establecer la moda de una variable nominal o </w:t>
      </w:r>
      <w:r w:rsidR="00815FD5">
        <w:t>la de una variable ordinal? E</w:t>
      </w:r>
      <w:r>
        <w:t xml:space="preserve">n una variable nominal se puede establecer qué variable ha sido recogida en mayor cantidad de oportunidades, pero no podemos determinar un punto medio ya que no están alineadas bajo ningún orden. En una variable ordinal, es posible definir qué valor se repite con más frecuencia y establecer una etiqueta como punto medio de la variable, mas no podemos establecer un valor promedio. Por último, para una variable </w:t>
      </w:r>
      <w:del w:id="168" w:author="Noam López" w:date="2016-01-21T11:51:00Z">
        <w:r w:rsidDel="00495CDB">
          <w:delText xml:space="preserve">escalar </w:delText>
        </w:r>
      </w:del>
      <w:ins w:id="169" w:author="Noam López" w:date="2016-01-21T11:51:00Z">
        <w:r w:rsidR="00495CDB">
          <w:t>num</w:t>
        </w:r>
      </w:ins>
      <w:ins w:id="170" w:author="Noam López" w:date="2016-01-21T11:52:00Z">
        <w:r w:rsidR="00495CDB">
          <w:t xml:space="preserve">érica </w:t>
        </w:r>
      </w:ins>
      <w:r>
        <w:t xml:space="preserve">se pueden utilizar las tres medidas siempre considerando que la media nos otorga una mayor precisión en nuestro análisis.  </w:t>
      </w:r>
      <w:commentRangeStart w:id="171"/>
      <w:r>
        <w:t>Pidamos</w:t>
      </w:r>
      <w:r w:rsidR="00826CF7">
        <w:t xml:space="preserve"> ahora la variable </w:t>
      </w:r>
      <w:r w:rsidR="00826CF7" w:rsidRPr="00826CF7">
        <w:rPr>
          <w:b/>
        </w:rPr>
        <w:t>V131</w:t>
      </w:r>
      <w:r w:rsidR="00826CF7">
        <w:rPr>
          <w:b/>
          <w:i/>
        </w:rPr>
        <w:t xml:space="preserve"> </w:t>
      </w:r>
      <w:r w:rsidRPr="00826CF7">
        <w:rPr>
          <w:i/>
        </w:rPr>
        <w:t>con</w:t>
      </w:r>
      <w:r>
        <w:t xml:space="preserve"> el comando </w:t>
      </w:r>
      <w:r w:rsidRPr="00826CF7">
        <w:rPr>
          <w:i/>
        </w:rPr>
        <w:t>summary</w:t>
      </w:r>
      <w:r w:rsidR="00ED7047">
        <w:rPr>
          <w:i/>
        </w:rPr>
        <w:t>.</w:t>
      </w:r>
      <w:commentRangeEnd w:id="171"/>
      <w:r w:rsidR="00495CDB">
        <w:rPr>
          <w:rStyle w:val="Refdecomentario"/>
        </w:rPr>
        <w:commentReference w:id="171"/>
      </w:r>
    </w:p>
    <w:p w14:paraId="62697417" w14:textId="77777777" w:rsidR="00A71895" w:rsidRPr="00847D23" w:rsidRDefault="00A71895" w:rsidP="00BD1E37">
      <w:pPr>
        <w:jc w:val="both"/>
      </w:pPr>
    </w:p>
    <w:p w14:paraId="02979331" w14:textId="77777777" w:rsidR="00F070E0" w:rsidRPr="001C50DF" w:rsidRDefault="00F070E0" w:rsidP="00F070E0">
      <w:pPr>
        <w:rPr>
          <w:b/>
          <w:sz w:val="24"/>
        </w:rPr>
      </w:pPr>
      <w:commentRangeStart w:id="172"/>
      <w:r w:rsidRPr="001C50DF">
        <w:rPr>
          <w:b/>
          <w:sz w:val="24"/>
        </w:rPr>
        <w:t>V131- Democracy: Governments tax the rich and subsidize the poor.</w:t>
      </w:r>
      <w:commentRangeEnd w:id="172"/>
      <w:r w:rsidR="00495CDB">
        <w:rPr>
          <w:rStyle w:val="Refdecomentario"/>
        </w:rPr>
        <w:commentReference w:id="172"/>
      </w:r>
    </w:p>
    <w:p w14:paraId="0BF66372" w14:textId="77777777" w:rsidR="00A71895" w:rsidRDefault="00A71895" w:rsidP="00F070E0">
      <w:pPr>
        <w:rPr>
          <w:color w:val="2E74B5" w:themeColor="accent1" w:themeShade="BF"/>
        </w:rPr>
      </w:pPr>
    </w:p>
    <w:p w14:paraId="0651B914" w14:textId="77777777" w:rsidR="00F070E0" w:rsidRPr="00F070E0" w:rsidRDefault="00F070E0" w:rsidP="00F070E0">
      <w:pPr>
        <w:rPr>
          <w:color w:val="2E74B5" w:themeColor="accent1" w:themeShade="BF"/>
        </w:rPr>
      </w:pPr>
      <w:r w:rsidRPr="00F070E0">
        <w:rPr>
          <w:color w:val="2E74B5" w:themeColor="accent1" w:themeShade="BF"/>
        </w:rPr>
        <w:t xml:space="preserve">summary(V131A) </w:t>
      </w:r>
      <w:r w:rsidRPr="000E2BD7">
        <w:rPr>
          <w:color w:val="FF0000"/>
        </w:rPr>
        <w:t>#para pedir estadísticos descriptivos de centralidad</w:t>
      </w:r>
    </w:p>
    <w:p w14:paraId="0835E244" w14:textId="77777777" w:rsidR="00F070E0" w:rsidRPr="00F070E0" w:rsidRDefault="00BD1E37" w:rsidP="00F070E0">
      <w:pPr>
        <w:rPr>
          <w:sz w:val="20"/>
        </w:rPr>
      </w:pPr>
      <w:r w:rsidRPr="00292A41">
        <w:rPr>
          <w:b/>
        </w:rPr>
        <w:t xml:space="preserve">  </w:t>
      </w:r>
      <w:r w:rsidRPr="00113593">
        <w:t xml:space="preserve"> </w:t>
      </w:r>
      <w:r w:rsidR="00F070E0">
        <w:t xml:space="preserve">   </w:t>
      </w:r>
      <w:r w:rsidR="00F070E0" w:rsidRPr="00F070E0">
        <w:rPr>
          <w:sz w:val="20"/>
        </w:rPr>
        <w:t xml:space="preserve">Min. 1st Qu.  </w:t>
      </w:r>
      <w:r w:rsidR="00F070E0" w:rsidRPr="00F070E0">
        <w:rPr>
          <w:b/>
          <w:sz w:val="20"/>
        </w:rPr>
        <w:t xml:space="preserve">Median </w:t>
      </w:r>
      <w:r w:rsidR="00F070E0" w:rsidRPr="00F070E0">
        <w:rPr>
          <w:sz w:val="20"/>
        </w:rPr>
        <w:t xml:space="preserve">  </w:t>
      </w:r>
      <w:r w:rsidR="00F070E0" w:rsidRPr="00F070E0">
        <w:rPr>
          <w:b/>
          <w:sz w:val="20"/>
        </w:rPr>
        <w:t xml:space="preserve"> Mean</w:t>
      </w:r>
      <w:r w:rsidR="00F070E0" w:rsidRPr="00F070E0">
        <w:rPr>
          <w:sz w:val="20"/>
        </w:rPr>
        <w:t xml:space="preserve"> 3rd Qu.    Max.    NA's </w:t>
      </w:r>
    </w:p>
    <w:p w14:paraId="16360328" w14:textId="77777777" w:rsidR="00F070E0" w:rsidRPr="00F070E0" w:rsidRDefault="00F070E0" w:rsidP="00F070E0">
      <w:pPr>
        <w:rPr>
          <w:sz w:val="20"/>
        </w:rPr>
      </w:pPr>
      <w:r w:rsidRPr="00F070E0">
        <w:rPr>
          <w:sz w:val="20"/>
        </w:rPr>
        <w:t xml:space="preserve">  1.000   4.000  </w:t>
      </w:r>
      <w:r>
        <w:rPr>
          <w:sz w:val="20"/>
        </w:rPr>
        <w:tab/>
      </w:r>
      <w:r w:rsidRPr="00F070E0">
        <w:rPr>
          <w:b/>
          <w:sz w:val="20"/>
        </w:rPr>
        <w:t xml:space="preserve"> 7.000</w:t>
      </w:r>
      <w:r w:rsidRPr="00F070E0">
        <w:rPr>
          <w:sz w:val="20"/>
        </w:rPr>
        <w:t xml:space="preserve"> </w:t>
      </w:r>
      <w:r>
        <w:rPr>
          <w:sz w:val="20"/>
        </w:rPr>
        <w:tab/>
      </w:r>
      <w:r w:rsidRPr="00F070E0">
        <w:rPr>
          <w:sz w:val="20"/>
        </w:rPr>
        <w:t xml:space="preserve"> </w:t>
      </w:r>
      <w:r w:rsidRPr="00F070E0">
        <w:rPr>
          <w:b/>
          <w:sz w:val="20"/>
        </w:rPr>
        <w:t>6.227</w:t>
      </w:r>
      <w:r w:rsidRPr="00F070E0">
        <w:rPr>
          <w:sz w:val="20"/>
        </w:rPr>
        <w:t xml:space="preserve">   9.000</w:t>
      </w:r>
      <w:r>
        <w:rPr>
          <w:sz w:val="20"/>
        </w:rPr>
        <w:tab/>
      </w:r>
      <w:r w:rsidRPr="00F070E0">
        <w:rPr>
          <w:sz w:val="20"/>
        </w:rPr>
        <w:t xml:space="preserve">10.000    3681 </w:t>
      </w:r>
    </w:p>
    <w:p w14:paraId="3123C7CD" w14:textId="77777777" w:rsidR="00BD1E37" w:rsidRPr="00F070E0" w:rsidRDefault="00BD1E37" w:rsidP="00BD1E37">
      <w:pPr>
        <w:jc w:val="both"/>
      </w:pPr>
      <w:r>
        <w:t xml:space="preserve">Los resultados me muestran que el valor promedio en la variable es </w:t>
      </w:r>
      <w:r w:rsidR="00F070E0">
        <w:t xml:space="preserve">6.227 </w:t>
      </w:r>
      <w:r>
        <w:t xml:space="preserve">y el dato central; es decir, el valor posicionado sobre el 50% de los casos- el punto medio- es </w:t>
      </w:r>
      <w:r w:rsidR="00F070E0">
        <w:t>7</w:t>
      </w:r>
      <w:r>
        <w:t xml:space="preserve">. Los recursos analíticos se expanden cuando empezamos a utilizar </w:t>
      </w:r>
      <w:r>
        <w:rPr>
          <w:i/>
        </w:rPr>
        <w:t>estadísticos descriptivos</w:t>
      </w:r>
      <w:r>
        <w:t xml:space="preserve">. Como ya se había mencionado, las variables escalares están conectados a un </w:t>
      </w:r>
      <w:r w:rsidR="00F41358">
        <w:t>gráfico especial: el histograma, este se ejecutará con el paquete</w:t>
      </w:r>
      <w:r w:rsidR="00F070E0">
        <w:t xml:space="preserve"> </w:t>
      </w:r>
      <w:r w:rsidR="00F070E0">
        <w:rPr>
          <w:i/>
        </w:rPr>
        <w:t>ggplot</w:t>
      </w:r>
      <w:r w:rsidR="00F070E0">
        <w:t>.</w:t>
      </w:r>
    </w:p>
    <w:p w14:paraId="44B4C97E" w14:textId="77777777" w:rsidR="00F070E0" w:rsidRPr="00F070E0" w:rsidRDefault="00F070E0" w:rsidP="00F070E0">
      <w:pPr>
        <w:rPr>
          <w:color w:val="2E74B5" w:themeColor="accent1" w:themeShade="BF"/>
        </w:rPr>
      </w:pPr>
      <w:r w:rsidRPr="00F070E0">
        <w:rPr>
          <w:color w:val="2E74B5" w:themeColor="accent1" w:themeShade="BF"/>
        </w:rPr>
        <w:t>ggplot(Data, aes(x=V131A)) + geom_histogram(aes(y=..density..),binwidth=1.5, colour="blue", fill="gray")+ ggtitle("Impuestos vs Subsidios")+ geom_density(alpha=0.95,fill="#FF6666")</w:t>
      </w:r>
    </w:p>
    <w:p w14:paraId="66A2C9F0" w14:textId="77777777" w:rsidR="00BD1E37" w:rsidRDefault="00F070E0" w:rsidP="00BD1E37">
      <w:r w:rsidRPr="00623BF8">
        <w:rPr>
          <w:noProof/>
          <w:lang w:eastAsia="es-PE"/>
        </w:rPr>
        <w:lastRenderedPageBreak/>
        <w:drawing>
          <wp:inline distT="0" distB="0" distL="0" distR="0" wp14:anchorId="71CDBC12" wp14:editId="7CB50362">
            <wp:extent cx="2624120" cy="261937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462" cy="2636686"/>
                    </a:xfrm>
                    <a:prstGeom prst="rect">
                      <a:avLst/>
                    </a:prstGeom>
                    <a:noFill/>
                    <a:ln>
                      <a:noFill/>
                    </a:ln>
                  </pic:spPr>
                </pic:pic>
              </a:graphicData>
            </a:graphic>
          </wp:inline>
        </w:drawing>
      </w:r>
    </w:p>
    <w:p w14:paraId="0E29F892" w14:textId="77777777" w:rsidR="00BD1E37" w:rsidRDefault="00BD1E37" w:rsidP="00BD1E37"/>
    <w:p w14:paraId="7B31C098" w14:textId="77777777" w:rsidR="00566920" w:rsidRPr="000E2BD7" w:rsidRDefault="00F070E0" w:rsidP="00F070E0">
      <w:pPr>
        <w:rPr>
          <w:b/>
        </w:rPr>
      </w:pPr>
      <w:r>
        <w:rPr>
          <w:b/>
        </w:rPr>
        <w:t xml:space="preserve">V132- </w:t>
      </w:r>
      <w:r w:rsidRPr="003D07FE">
        <w:rPr>
          <w:b/>
        </w:rPr>
        <w:t>Democracy: Religious authorities interpret the laws.</w:t>
      </w:r>
    </w:p>
    <w:p w14:paraId="3EB672F7" w14:textId="77777777" w:rsidR="000E2BD7" w:rsidRDefault="00F070E0" w:rsidP="005B5245">
      <w:pPr>
        <w:ind w:left="2835" w:hanging="2835"/>
      </w:pPr>
      <w:commentRangeStart w:id="173"/>
      <w:r w:rsidRPr="00F070E0">
        <w:rPr>
          <w:color w:val="2E74B5" w:themeColor="accent1" w:themeShade="BF"/>
        </w:rPr>
        <w:t>V132A&lt;-as.numeric(V132)</w:t>
      </w:r>
      <w:r w:rsidR="000E2BD7">
        <w:rPr>
          <w:color w:val="2E74B5" w:themeColor="accent1" w:themeShade="BF"/>
        </w:rPr>
        <w:t xml:space="preserve">     </w:t>
      </w:r>
      <w:r w:rsidR="000E2BD7" w:rsidRPr="009B4247">
        <w:rPr>
          <w:color w:val="FF0000"/>
        </w:rPr>
        <w:t>## en un principio la variable V13</w:t>
      </w:r>
      <w:r w:rsidR="005B5245">
        <w:rPr>
          <w:color w:val="FF0000"/>
        </w:rPr>
        <w:t xml:space="preserve">1 fue reconocida por R como </w:t>
      </w:r>
      <w:r w:rsidR="005B5245" w:rsidRPr="009B4247">
        <w:rPr>
          <w:color w:val="FF0000"/>
        </w:rPr>
        <w:t>categórica por ello usamos el comando as.numeric para que sea reconocida como numérica</w:t>
      </w:r>
      <w:r w:rsidR="005B5245">
        <w:rPr>
          <w:color w:val="FF0000"/>
        </w:rPr>
        <w:t xml:space="preserve">         </w:t>
      </w:r>
      <w:commentRangeEnd w:id="173"/>
      <w:r w:rsidR="00495CDB">
        <w:rPr>
          <w:rStyle w:val="Refdecomentario"/>
        </w:rPr>
        <w:commentReference w:id="173"/>
      </w:r>
    </w:p>
    <w:p w14:paraId="78654F5C" w14:textId="77777777" w:rsidR="00F070E0" w:rsidRPr="00F070E0" w:rsidRDefault="00F070E0" w:rsidP="00F070E0">
      <w:pPr>
        <w:rPr>
          <w:color w:val="2E74B5" w:themeColor="accent1" w:themeShade="BF"/>
        </w:rPr>
      </w:pPr>
    </w:p>
    <w:p w14:paraId="61A27042" w14:textId="77777777" w:rsidR="00F070E0" w:rsidRDefault="00F070E0" w:rsidP="00F070E0">
      <w:pPr>
        <w:rPr>
          <w:color w:val="2E74B5" w:themeColor="accent1" w:themeShade="BF"/>
        </w:rPr>
      </w:pPr>
      <w:r w:rsidRPr="00F070E0">
        <w:rPr>
          <w:color w:val="2E74B5" w:themeColor="accent1" w:themeShade="BF"/>
        </w:rPr>
        <w:t>summary(V132A)</w:t>
      </w:r>
    </w:p>
    <w:p w14:paraId="2FB98D49" w14:textId="77777777" w:rsidR="00AA1C14" w:rsidRPr="00F070E0" w:rsidRDefault="00AA1C14" w:rsidP="00F070E0">
      <w:pPr>
        <w:rPr>
          <w:color w:val="2E74B5" w:themeColor="accent1" w:themeShade="BF"/>
        </w:rPr>
      </w:pPr>
    </w:p>
    <w:p w14:paraId="7C6E0647" w14:textId="77777777" w:rsidR="00F070E0" w:rsidRPr="00F070E0" w:rsidRDefault="00F070E0" w:rsidP="00F070E0">
      <w:pPr>
        <w:rPr>
          <w:sz w:val="20"/>
        </w:rPr>
      </w:pPr>
      <w:r>
        <w:t xml:space="preserve">   </w:t>
      </w:r>
      <w:r w:rsidRPr="00F070E0">
        <w:rPr>
          <w:sz w:val="20"/>
        </w:rPr>
        <w:t xml:space="preserve">Min. 1st Qu.  </w:t>
      </w:r>
      <w:r w:rsidRPr="00F070E0">
        <w:rPr>
          <w:b/>
          <w:sz w:val="20"/>
        </w:rPr>
        <w:t>Median    Mean</w:t>
      </w:r>
      <w:r w:rsidRPr="00F070E0">
        <w:rPr>
          <w:sz w:val="20"/>
        </w:rPr>
        <w:t xml:space="preserve"> 3rd Qu.    Max.    NA's </w:t>
      </w:r>
    </w:p>
    <w:p w14:paraId="23F3CD0D" w14:textId="77777777" w:rsidR="00F070E0" w:rsidRPr="00F070E0" w:rsidRDefault="00F070E0" w:rsidP="00F070E0">
      <w:pPr>
        <w:rPr>
          <w:sz w:val="20"/>
        </w:rPr>
      </w:pPr>
      <w:r w:rsidRPr="00F070E0">
        <w:rPr>
          <w:sz w:val="20"/>
        </w:rPr>
        <w:t xml:space="preserve">  1.000   1.000   </w:t>
      </w:r>
      <w:r w:rsidRPr="00F070E0">
        <w:rPr>
          <w:b/>
          <w:sz w:val="20"/>
        </w:rPr>
        <w:t xml:space="preserve">4.000 </w:t>
      </w:r>
      <w:r w:rsidR="00AA1C14">
        <w:rPr>
          <w:b/>
          <w:sz w:val="20"/>
        </w:rPr>
        <w:tab/>
      </w:r>
      <w:r w:rsidRPr="00F070E0">
        <w:rPr>
          <w:b/>
          <w:sz w:val="20"/>
        </w:rPr>
        <w:t>4.261</w:t>
      </w:r>
      <w:r w:rsidRPr="00F070E0">
        <w:rPr>
          <w:sz w:val="20"/>
        </w:rPr>
        <w:t xml:space="preserve"> </w:t>
      </w:r>
      <w:r>
        <w:rPr>
          <w:sz w:val="20"/>
        </w:rPr>
        <w:tab/>
      </w:r>
      <w:r w:rsidRPr="00F070E0">
        <w:rPr>
          <w:sz w:val="20"/>
        </w:rPr>
        <w:t>6.000  10.000    5674</w:t>
      </w:r>
    </w:p>
    <w:p w14:paraId="5B0E3DEB" w14:textId="77777777" w:rsidR="00566920" w:rsidRDefault="00566920" w:rsidP="00AA1C14">
      <w:pPr>
        <w:rPr>
          <w:color w:val="2E74B5" w:themeColor="accent1" w:themeShade="BF"/>
        </w:rPr>
      </w:pPr>
    </w:p>
    <w:p w14:paraId="4C6A442D" w14:textId="77777777" w:rsidR="00AA1C14" w:rsidRPr="00AA1C14" w:rsidRDefault="00AA1C14" w:rsidP="00AA1C14">
      <w:pPr>
        <w:rPr>
          <w:color w:val="2E74B5" w:themeColor="accent1" w:themeShade="BF"/>
        </w:rPr>
      </w:pPr>
      <w:r w:rsidRPr="00AA1C14">
        <w:rPr>
          <w:color w:val="2E74B5" w:themeColor="accent1" w:themeShade="BF"/>
        </w:rPr>
        <w:t>ggplot(Data, aes(x=V132A)) + geom_histogram(aes(y=..density..),binwidth=1.5, colour="blue", fill="darkgreen")+ ggtitle("Interpretación Religiosa")+ geom_density(alpha=0.7,fill="#FF6666")</w:t>
      </w:r>
    </w:p>
    <w:p w14:paraId="23C64A17" w14:textId="77777777" w:rsidR="00BD1E37" w:rsidRDefault="00BD1E37" w:rsidP="00BD1E37">
      <w:pPr>
        <w:rPr>
          <w:color w:val="2E74B5" w:themeColor="accent1" w:themeShade="BF"/>
        </w:rPr>
      </w:pPr>
    </w:p>
    <w:p w14:paraId="091522BC" w14:textId="77777777" w:rsidR="00AA1C14" w:rsidRDefault="00AA1C14" w:rsidP="00BD1E37">
      <w:pPr>
        <w:rPr>
          <w:color w:val="2E74B5" w:themeColor="accent1" w:themeShade="BF"/>
        </w:rPr>
      </w:pPr>
      <w:r w:rsidRPr="003D07FE">
        <w:rPr>
          <w:noProof/>
          <w:lang w:eastAsia="es-PE"/>
        </w:rPr>
        <w:drawing>
          <wp:inline distT="0" distB="0" distL="0" distR="0" wp14:anchorId="474FC8C0" wp14:editId="5AD55B38">
            <wp:extent cx="2452359" cy="244792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426" cy="2471949"/>
                    </a:xfrm>
                    <a:prstGeom prst="rect">
                      <a:avLst/>
                    </a:prstGeom>
                    <a:noFill/>
                    <a:ln>
                      <a:noFill/>
                    </a:ln>
                  </pic:spPr>
                </pic:pic>
              </a:graphicData>
            </a:graphic>
          </wp:inline>
        </w:drawing>
      </w:r>
    </w:p>
    <w:p w14:paraId="0AE239A0" w14:textId="77777777" w:rsidR="00BD1E37" w:rsidRPr="004A70FC" w:rsidRDefault="00BD1E37" w:rsidP="00BD1E37">
      <w:pPr>
        <w:rPr>
          <w:color w:val="2E74B5" w:themeColor="accent1" w:themeShade="BF"/>
        </w:rPr>
      </w:pPr>
    </w:p>
    <w:p w14:paraId="23C972DD" w14:textId="77777777" w:rsidR="00BD1E37" w:rsidRPr="00BF27C7" w:rsidRDefault="00BD1E37" w:rsidP="00BD1E37">
      <w:pPr>
        <w:rPr>
          <w:u w:val="single"/>
        </w:rPr>
      </w:pPr>
      <w:r>
        <w:rPr>
          <w:u w:val="single"/>
        </w:rPr>
        <w:t>Medidas de dispersión: varianza, desviación estándar</w:t>
      </w:r>
      <w:r w:rsidR="007845A7">
        <w:rPr>
          <w:u w:val="single"/>
        </w:rPr>
        <w:t xml:space="preserve"> y rango</w:t>
      </w:r>
    </w:p>
    <w:p w14:paraId="0248438F" w14:textId="77777777" w:rsidR="00BD1E37" w:rsidRDefault="00BD1E37" w:rsidP="00BD1E37"/>
    <w:p w14:paraId="29546C10" w14:textId="77777777" w:rsidR="00BD1E37" w:rsidRDefault="00BD1E37" w:rsidP="00BD1E37">
      <w:pPr>
        <w:jc w:val="both"/>
      </w:pPr>
      <w:r>
        <w:t xml:space="preserve">Estos estadísticos nos permiten conocer la distribución de los valores de una variable. Los más utilizados son la varianza, la desviación estándar, el mínimo, el máximo y el rango. La varianza se consigue al </w:t>
      </w:r>
      <w:del w:id="174" w:author="Noam López" w:date="2016-01-21T11:57:00Z">
        <w:r w:rsidDel="00495CDB">
          <w:delText xml:space="preserve">calcular </w:delText>
        </w:r>
      </w:del>
      <w:ins w:id="175" w:author="Noam López" w:date="2016-01-21T11:57:00Z">
        <w:r w:rsidR="00495CDB">
          <w:t>elevar</w:t>
        </w:r>
      </w:ins>
      <w:ins w:id="176" w:author="Noam López" w:date="2016-01-21T12:06:00Z">
        <w:r w:rsidR="00A3452D">
          <w:t xml:space="preserve"> </w:t>
        </w:r>
      </w:ins>
      <w:r>
        <w:t xml:space="preserve">la desviación estándar al cuadrado. Ambos se utilizan para determinar que tanto se dispersan los datos desde la media hacia los extremos. Asimismo el rango nos ubica tanto en el primer valor recogido- el mínimo- como en el último valor- el máximo-, mientras mayor sea este, mayor será la dispersión de los datos. Por la naturaleza cuantitativa de los valores, las medidas de dispersión son aplicables solo a las variables escalares. </w:t>
      </w:r>
    </w:p>
    <w:p w14:paraId="26C2749D" w14:textId="77777777" w:rsidR="00BD1E37" w:rsidRPr="00566920" w:rsidRDefault="00BD1E37" w:rsidP="00BD1E37">
      <w:pPr>
        <w:jc w:val="both"/>
        <w:rPr>
          <w:b/>
        </w:rPr>
      </w:pPr>
      <w:r>
        <w:t xml:space="preserve">Para utilizar los estadísticos de dispersión vamos a instalar el paquete </w:t>
      </w:r>
      <w:r w:rsidR="008A51C3" w:rsidRPr="008A51C3">
        <w:rPr>
          <w:i/>
        </w:rPr>
        <w:t>p</w:t>
      </w:r>
      <w:r w:rsidRPr="008A51C3">
        <w:rPr>
          <w:i/>
        </w:rPr>
        <w:t>sych</w:t>
      </w:r>
      <w:r>
        <w:t xml:space="preserve">, además, para resaltar las características de este nuevo paquete trabajaremos </w:t>
      </w:r>
      <w:r w:rsidR="00566920">
        <w:t xml:space="preserve">con las variables </w:t>
      </w:r>
      <w:r w:rsidR="00566920">
        <w:rPr>
          <w:b/>
        </w:rPr>
        <w:t xml:space="preserve">V133 </w:t>
      </w:r>
      <w:r w:rsidR="00566920">
        <w:t xml:space="preserve">y </w:t>
      </w:r>
      <w:r w:rsidR="00566920">
        <w:rPr>
          <w:b/>
        </w:rPr>
        <w:t>V134.</w:t>
      </w:r>
      <w:r w:rsidR="00566920">
        <w:rPr>
          <w:b/>
        </w:rPr>
        <w:tab/>
      </w:r>
    </w:p>
    <w:p w14:paraId="0D006A81" w14:textId="77777777" w:rsidR="00BD1E37" w:rsidRDefault="00BD1E37" w:rsidP="00BD1E37">
      <w:pPr>
        <w:rPr>
          <w:color w:val="2E74B5" w:themeColor="accent1" w:themeShade="BF"/>
        </w:rPr>
      </w:pPr>
    </w:p>
    <w:p w14:paraId="64028491" w14:textId="77777777" w:rsidR="00BD1E37" w:rsidRPr="008B3811" w:rsidRDefault="00BD1E37" w:rsidP="00BD1E37">
      <w:pPr>
        <w:rPr>
          <w:color w:val="2E74B5" w:themeColor="accent1" w:themeShade="BF"/>
        </w:rPr>
      </w:pPr>
      <w:r>
        <w:rPr>
          <w:color w:val="2E74B5" w:themeColor="accent1" w:themeShade="BF"/>
        </w:rPr>
        <w:t>i</w:t>
      </w:r>
      <w:r w:rsidRPr="008B3811">
        <w:rPr>
          <w:color w:val="2E74B5" w:themeColor="accent1" w:themeShade="BF"/>
        </w:rPr>
        <w:t xml:space="preserve">nstall.packages(“psych”) </w:t>
      </w:r>
    </w:p>
    <w:p w14:paraId="4FA4A73C" w14:textId="77777777" w:rsidR="00BD1E37" w:rsidRDefault="00BD1E37" w:rsidP="00BD1E37">
      <w:pPr>
        <w:rPr>
          <w:color w:val="2E74B5" w:themeColor="accent1" w:themeShade="BF"/>
        </w:rPr>
      </w:pPr>
      <w:r w:rsidRPr="008B3811">
        <w:rPr>
          <w:color w:val="2E74B5" w:themeColor="accent1" w:themeShade="BF"/>
        </w:rPr>
        <w:t>library(psych)</w:t>
      </w:r>
    </w:p>
    <w:p w14:paraId="7AB08C99" w14:textId="77777777" w:rsidR="00BD1E37" w:rsidRDefault="00BD1E37" w:rsidP="00BD1E37">
      <w:pPr>
        <w:rPr>
          <w:color w:val="C45911" w:themeColor="accent2" w:themeShade="BF"/>
        </w:rPr>
      </w:pPr>
    </w:p>
    <w:p w14:paraId="620EC7AF" w14:textId="77777777" w:rsidR="00826CF7" w:rsidRPr="00826CF7" w:rsidRDefault="00826CF7" w:rsidP="00826CF7">
      <w:pPr>
        <w:rPr>
          <w:b/>
          <w:sz w:val="24"/>
        </w:rPr>
      </w:pPr>
      <w:commentRangeStart w:id="177"/>
      <w:r>
        <w:rPr>
          <w:b/>
          <w:sz w:val="24"/>
        </w:rPr>
        <w:t>V</w:t>
      </w:r>
      <w:r w:rsidRPr="00826CF7">
        <w:rPr>
          <w:b/>
          <w:sz w:val="24"/>
        </w:rPr>
        <w:t xml:space="preserve">133- Democracy: People choose </w:t>
      </w:r>
      <w:r w:rsidR="00807C27">
        <w:rPr>
          <w:b/>
          <w:sz w:val="24"/>
        </w:rPr>
        <w:t>their leaders in free elections</w:t>
      </w:r>
      <w:commentRangeEnd w:id="177"/>
      <w:r w:rsidR="00A3452D">
        <w:rPr>
          <w:rStyle w:val="Refdecomentario"/>
        </w:rPr>
        <w:commentReference w:id="177"/>
      </w:r>
    </w:p>
    <w:p w14:paraId="6C0F7963" w14:textId="77777777" w:rsidR="00826CF7" w:rsidRDefault="00826CF7" w:rsidP="00826CF7">
      <w:pPr>
        <w:rPr>
          <w:color w:val="2E74B5" w:themeColor="accent1" w:themeShade="BF"/>
        </w:rPr>
      </w:pPr>
    </w:p>
    <w:p w14:paraId="28B0ABA0" w14:textId="77777777" w:rsidR="00826CF7" w:rsidRPr="00826CF7" w:rsidRDefault="00826CF7" w:rsidP="00826CF7">
      <w:pPr>
        <w:rPr>
          <w:color w:val="2E74B5" w:themeColor="accent1" w:themeShade="BF"/>
        </w:rPr>
      </w:pPr>
      <w:r w:rsidRPr="00826CF7">
        <w:rPr>
          <w:color w:val="2E74B5" w:themeColor="accent1" w:themeShade="BF"/>
        </w:rPr>
        <w:t>V133A&lt;-as.numeric(V133)</w:t>
      </w:r>
    </w:p>
    <w:p w14:paraId="1CB4D8E4" w14:textId="77777777" w:rsidR="00826CF7" w:rsidRPr="008A51C3" w:rsidRDefault="00826CF7" w:rsidP="00826CF7">
      <w:pPr>
        <w:rPr>
          <w:color w:val="FF0000"/>
        </w:rPr>
      </w:pPr>
      <w:r w:rsidRPr="00826CF7">
        <w:rPr>
          <w:color w:val="2E74B5" w:themeColor="accent1" w:themeShade="BF"/>
        </w:rPr>
        <w:t xml:space="preserve">describe(V133A) </w:t>
      </w:r>
      <w:r w:rsidRPr="008A51C3">
        <w:rPr>
          <w:color w:val="FF0000"/>
        </w:rPr>
        <w:t xml:space="preserve">#con psych, el comando </w:t>
      </w:r>
      <w:r w:rsidRPr="008A51C3">
        <w:rPr>
          <w:i/>
          <w:color w:val="FF0000"/>
        </w:rPr>
        <w:t>describe</w:t>
      </w:r>
      <w:r w:rsidRPr="008A51C3">
        <w:rPr>
          <w:color w:val="FF0000"/>
        </w:rPr>
        <w:t xml:space="preserve"> incluye medidas de dispersión</w:t>
      </w:r>
    </w:p>
    <w:p w14:paraId="60F16C68" w14:textId="77777777" w:rsidR="00826CF7" w:rsidRPr="00826CF7" w:rsidRDefault="00826CF7" w:rsidP="00826CF7">
      <w:pPr>
        <w:rPr>
          <w:sz w:val="20"/>
        </w:rPr>
      </w:pPr>
      <w:r>
        <w:t xml:space="preserve">  </w:t>
      </w:r>
      <w:r w:rsidRPr="00826CF7">
        <w:rPr>
          <w:sz w:val="20"/>
        </w:rPr>
        <w:t xml:space="preserve">vars     n </w:t>
      </w:r>
      <w:r w:rsidR="00CA5C3D">
        <w:rPr>
          <w:sz w:val="20"/>
        </w:rPr>
        <w:t xml:space="preserve">       </w:t>
      </w:r>
      <w:r w:rsidRPr="00826CF7">
        <w:rPr>
          <w:sz w:val="20"/>
        </w:rPr>
        <w:t xml:space="preserve">mean </w:t>
      </w:r>
      <w:r w:rsidR="00CA5C3D">
        <w:rPr>
          <w:sz w:val="20"/>
        </w:rPr>
        <w:t xml:space="preserve">  </w:t>
      </w:r>
      <w:r w:rsidRPr="00826CF7">
        <w:rPr>
          <w:sz w:val="20"/>
        </w:rPr>
        <w:t xml:space="preserve"> </w:t>
      </w:r>
      <w:r w:rsidRPr="00826CF7">
        <w:rPr>
          <w:b/>
          <w:sz w:val="20"/>
        </w:rPr>
        <w:t>sd</w:t>
      </w:r>
      <w:r w:rsidR="00CA5C3D">
        <w:rPr>
          <w:b/>
          <w:sz w:val="20"/>
        </w:rPr>
        <w:t xml:space="preserve">  </w:t>
      </w:r>
      <w:r w:rsidRPr="00826CF7">
        <w:rPr>
          <w:sz w:val="20"/>
        </w:rPr>
        <w:t xml:space="preserve"> median</w:t>
      </w:r>
      <w:r w:rsidR="00CA5C3D">
        <w:rPr>
          <w:sz w:val="20"/>
        </w:rPr>
        <w:t xml:space="preserve"> </w:t>
      </w:r>
      <w:r w:rsidRPr="00826CF7">
        <w:rPr>
          <w:sz w:val="20"/>
        </w:rPr>
        <w:t xml:space="preserve"> trimmed </w:t>
      </w:r>
      <w:r w:rsidR="00CA5C3D">
        <w:rPr>
          <w:sz w:val="20"/>
        </w:rPr>
        <w:t xml:space="preserve"> </w:t>
      </w:r>
      <w:r w:rsidRPr="00826CF7">
        <w:rPr>
          <w:sz w:val="20"/>
        </w:rPr>
        <w:t xml:space="preserve"> </w:t>
      </w:r>
      <w:r w:rsidRPr="00826CF7">
        <w:rPr>
          <w:b/>
          <w:sz w:val="20"/>
        </w:rPr>
        <w:t>mad</w:t>
      </w:r>
      <w:r w:rsidR="00CA5C3D">
        <w:rPr>
          <w:sz w:val="20"/>
        </w:rPr>
        <w:t xml:space="preserve">    </w:t>
      </w:r>
      <w:r w:rsidRPr="00826CF7">
        <w:rPr>
          <w:sz w:val="20"/>
        </w:rPr>
        <w:t xml:space="preserve">min </w:t>
      </w:r>
      <w:r w:rsidR="00CA5C3D">
        <w:rPr>
          <w:sz w:val="20"/>
        </w:rPr>
        <w:t xml:space="preserve">  </w:t>
      </w:r>
      <w:r w:rsidRPr="00826CF7">
        <w:rPr>
          <w:sz w:val="20"/>
        </w:rPr>
        <w:t>max</w:t>
      </w:r>
      <w:r w:rsidR="00CA5C3D">
        <w:rPr>
          <w:sz w:val="20"/>
        </w:rPr>
        <w:t xml:space="preserve">  </w:t>
      </w:r>
      <w:r w:rsidRPr="00826CF7">
        <w:rPr>
          <w:sz w:val="20"/>
        </w:rPr>
        <w:t xml:space="preserve"> </w:t>
      </w:r>
      <w:r w:rsidRPr="00A773D2">
        <w:rPr>
          <w:b/>
          <w:sz w:val="20"/>
        </w:rPr>
        <w:t xml:space="preserve">range </w:t>
      </w:r>
      <w:r w:rsidR="00CA5C3D">
        <w:rPr>
          <w:sz w:val="20"/>
        </w:rPr>
        <w:t xml:space="preserve"> </w:t>
      </w:r>
      <w:r w:rsidRPr="00826CF7">
        <w:rPr>
          <w:sz w:val="20"/>
        </w:rPr>
        <w:t xml:space="preserve">skew </w:t>
      </w:r>
      <w:r w:rsidR="00CA5C3D">
        <w:rPr>
          <w:sz w:val="20"/>
        </w:rPr>
        <w:t xml:space="preserve"> </w:t>
      </w:r>
      <w:r w:rsidRPr="00826CF7">
        <w:rPr>
          <w:sz w:val="20"/>
        </w:rPr>
        <w:t>kurtosis   se</w:t>
      </w:r>
    </w:p>
    <w:p w14:paraId="28D8B9DC" w14:textId="77777777" w:rsidR="00826CF7" w:rsidRPr="00826CF7" w:rsidRDefault="00826CF7" w:rsidP="00826CF7">
      <w:pPr>
        <w:rPr>
          <w:sz w:val="20"/>
        </w:rPr>
      </w:pPr>
      <w:r w:rsidRPr="00826CF7">
        <w:rPr>
          <w:sz w:val="20"/>
        </w:rPr>
        <w:t>1    1</w:t>
      </w:r>
      <w:r>
        <w:rPr>
          <w:sz w:val="20"/>
        </w:rPr>
        <w:t xml:space="preserve"> </w:t>
      </w:r>
      <w:r w:rsidRPr="00826CF7">
        <w:rPr>
          <w:sz w:val="20"/>
        </w:rPr>
        <w:t>83019</w:t>
      </w:r>
      <w:r w:rsidR="00CA5C3D">
        <w:rPr>
          <w:sz w:val="20"/>
        </w:rPr>
        <w:t xml:space="preserve">    </w:t>
      </w:r>
      <w:r w:rsidRPr="00826CF7">
        <w:rPr>
          <w:sz w:val="20"/>
        </w:rPr>
        <w:t>7.95</w:t>
      </w:r>
      <w:r w:rsidR="00CA5C3D">
        <w:rPr>
          <w:sz w:val="20"/>
        </w:rPr>
        <w:t xml:space="preserve">     </w:t>
      </w:r>
      <w:r w:rsidRPr="00826CF7">
        <w:rPr>
          <w:sz w:val="20"/>
        </w:rPr>
        <w:t xml:space="preserve"> </w:t>
      </w:r>
      <w:r w:rsidRPr="00826CF7">
        <w:rPr>
          <w:b/>
          <w:sz w:val="20"/>
        </w:rPr>
        <w:t>2.5</w:t>
      </w:r>
      <w:r w:rsidRPr="00826CF7">
        <w:rPr>
          <w:sz w:val="20"/>
        </w:rPr>
        <w:t xml:space="preserve">      9  </w:t>
      </w:r>
      <w:r>
        <w:rPr>
          <w:sz w:val="20"/>
        </w:rPr>
        <w:tab/>
      </w:r>
      <w:r w:rsidRPr="00826CF7">
        <w:rPr>
          <w:sz w:val="20"/>
        </w:rPr>
        <w:t>8.39</w:t>
      </w:r>
      <w:r>
        <w:rPr>
          <w:sz w:val="20"/>
        </w:rPr>
        <w:tab/>
      </w:r>
      <w:r w:rsidRPr="00826CF7">
        <w:rPr>
          <w:b/>
          <w:sz w:val="20"/>
        </w:rPr>
        <w:t xml:space="preserve"> 1.48</w:t>
      </w:r>
      <w:r w:rsidRPr="00826CF7">
        <w:rPr>
          <w:sz w:val="20"/>
        </w:rPr>
        <w:t xml:space="preserve"> </w:t>
      </w:r>
      <w:r>
        <w:rPr>
          <w:sz w:val="20"/>
        </w:rPr>
        <w:tab/>
      </w:r>
      <w:r w:rsidRPr="00826CF7">
        <w:rPr>
          <w:sz w:val="20"/>
        </w:rPr>
        <w:t xml:space="preserve">  1</w:t>
      </w:r>
      <w:r>
        <w:rPr>
          <w:b/>
          <w:sz w:val="20"/>
        </w:rPr>
        <w:t xml:space="preserve">     </w:t>
      </w:r>
      <w:r w:rsidRPr="00826CF7">
        <w:rPr>
          <w:sz w:val="20"/>
        </w:rPr>
        <w:t xml:space="preserve">10    </w:t>
      </w:r>
      <w:r w:rsidR="00CA5C3D">
        <w:rPr>
          <w:sz w:val="20"/>
        </w:rPr>
        <w:t xml:space="preserve">    </w:t>
      </w:r>
      <w:r w:rsidRPr="00826CF7">
        <w:rPr>
          <w:sz w:val="20"/>
        </w:rPr>
        <w:t xml:space="preserve"> </w:t>
      </w:r>
      <w:r w:rsidRPr="00A773D2">
        <w:rPr>
          <w:b/>
          <w:sz w:val="20"/>
        </w:rPr>
        <w:t>9</w:t>
      </w:r>
      <w:r w:rsidRPr="00A773D2">
        <w:rPr>
          <w:b/>
          <w:sz w:val="20"/>
        </w:rPr>
        <w:tab/>
      </w:r>
      <w:r w:rsidRPr="00826CF7">
        <w:rPr>
          <w:sz w:val="20"/>
        </w:rPr>
        <w:t>-1.2     0.52 0.01</w:t>
      </w:r>
    </w:p>
    <w:p w14:paraId="1D5EEBDD" w14:textId="77777777" w:rsidR="00807C27" w:rsidRPr="008B3F1A" w:rsidRDefault="00807C27" w:rsidP="00807C27">
      <w:pPr>
        <w:rPr>
          <w:b/>
        </w:rPr>
      </w:pPr>
      <w:r>
        <w:rPr>
          <w:b/>
        </w:rPr>
        <w:t xml:space="preserve">V134- </w:t>
      </w:r>
      <w:r w:rsidRPr="008B3F1A">
        <w:rPr>
          <w:b/>
        </w:rPr>
        <w:t>Democracy: People rec</w:t>
      </w:r>
      <w:r>
        <w:rPr>
          <w:b/>
        </w:rPr>
        <w:t>eive state aid for unemployment</w:t>
      </w:r>
    </w:p>
    <w:p w14:paraId="5D8B46F0" w14:textId="77777777" w:rsidR="00807C27" w:rsidRDefault="00807C27" w:rsidP="00BD1E37">
      <w:pPr>
        <w:rPr>
          <w:color w:val="2E74B5" w:themeColor="accent1" w:themeShade="BF"/>
          <w:sz w:val="24"/>
        </w:rPr>
      </w:pPr>
    </w:p>
    <w:p w14:paraId="432D543B" w14:textId="77777777" w:rsidR="00A773D2" w:rsidRPr="00A773D2" w:rsidRDefault="00A773D2" w:rsidP="00BD1E37">
      <w:pPr>
        <w:rPr>
          <w:color w:val="2E74B5" w:themeColor="accent1" w:themeShade="BF"/>
          <w:sz w:val="24"/>
        </w:rPr>
      </w:pPr>
      <w:r w:rsidRPr="00A773D2">
        <w:rPr>
          <w:color w:val="2E74B5" w:themeColor="accent1" w:themeShade="BF"/>
        </w:rPr>
        <w:t>V134A&lt;-as.numeric(V134)</w:t>
      </w:r>
    </w:p>
    <w:p w14:paraId="3D053C9E" w14:textId="77777777" w:rsidR="00BD1E37" w:rsidRPr="008B3811" w:rsidRDefault="00807C27" w:rsidP="00BD1E37">
      <w:pPr>
        <w:rPr>
          <w:color w:val="2E74B5" w:themeColor="accent1" w:themeShade="BF"/>
          <w:sz w:val="24"/>
        </w:rPr>
      </w:pPr>
      <w:r>
        <w:rPr>
          <w:color w:val="2E74B5" w:themeColor="accent1" w:themeShade="BF"/>
          <w:sz w:val="24"/>
        </w:rPr>
        <w:t>describe(V134A</w:t>
      </w:r>
      <w:r w:rsidR="00BD1E37" w:rsidRPr="008B3811">
        <w:rPr>
          <w:color w:val="2E74B5" w:themeColor="accent1" w:themeShade="BF"/>
          <w:sz w:val="24"/>
        </w:rPr>
        <w:t>)</w:t>
      </w:r>
    </w:p>
    <w:p w14:paraId="0CF3436E" w14:textId="77777777" w:rsidR="00807C27" w:rsidRPr="00807C27" w:rsidRDefault="00807C27" w:rsidP="00807C27">
      <w:pPr>
        <w:rPr>
          <w:sz w:val="20"/>
        </w:rPr>
      </w:pPr>
      <w:r w:rsidRPr="00807C27">
        <w:rPr>
          <w:sz w:val="20"/>
        </w:rPr>
        <w:t xml:space="preserve">  vars     n </w:t>
      </w:r>
      <w:r>
        <w:rPr>
          <w:sz w:val="20"/>
        </w:rPr>
        <w:t xml:space="preserve">        </w:t>
      </w:r>
      <w:r w:rsidRPr="00807C27">
        <w:rPr>
          <w:sz w:val="20"/>
        </w:rPr>
        <w:t xml:space="preserve">mean   </w:t>
      </w:r>
      <w:r w:rsidRPr="00807C27">
        <w:rPr>
          <w:b/>
          <w:sz w:val="20"/>
        </w:rPr>
        <w:t>sd</w:t>
      </w:r>
      <w:r w:rsidRPr="00807C27">
        <w:rPr>
          <w:sz w:val="20"/>
        </w:rPr>
        <w:t xml:space="preserve"> </w:t>
      </w:r>
      <w:r>
        <w:rPr>
          <w:sz w:val="20"/>
        </w:rPr>
        <w:t xml:space="preserve">   </w:t>
      </w:r>
      <w:r w:rsidRPr="00807C27">
        <w:rPr>
          <w:sz w:val="20"/>
        </w:rPr>
        <w:t xml:space="preserve">median </w:t>
      </w:r>
      <w:r>
        <w:rPr>
          <w:sz w:val="20"/>
        </w:rPr>
        <w:t xml:space="preserve">  </w:t>
      </w:r>
      <w:r w:rsidRPr="00807C27">
        <w:rPr>
          <w:sz w:val="20"/>
        </w:rPr>
        <w:t xml:space="preserve">trimmed  </w:t>
      </w:r>
      <w:r w:rsidRPr="00807C27">
        <w:rPr>
          <w:b/>
          <w:sz w:val="20"/>
        </w:rPr>
        <w:t>mad</w:t>
      </w:r>
      <w:r>
        <w:rPr>
          <w:sz w:val="20"/>
        </w:rPr>
        <w:t xml:space="preserve">  </w:t>
      </w:r>
      <w:r w:rsidRPr="00807C27">
        <w:rPr>
          <w:sz w:val="20"/>
        </w:rPr>
        <w:t xml:space="preserve"> min </w:t>
      </w:r>
      <w:r>
        <w:rPr>
          <w:sz w:val="20"/>
        </w:rPr>
        <w:t xml:space="preserve">  </w:t>
      </w:r>
      <w:r w:rsidRPr="00807C27">
        <w:rPr>
          <w:sz w:val="20"/>
        </w:rPr>
        <w:t xml:space="preserve">max </w:t>
      </w:r>
      <w:r>
        <w:rPr>
          <w:sz w:val="20"/>
        </w:rPr>
        <w:t xml:space="preserve">  </w:t>
      </w:r>
      <w:r w:rsidRPr="00A773D2">
        <w:rPr>
          <w:b/>
          <w:sz w:val="20"/>
        </w:rPr>
        <w:t>range</w:t>
      </w:r>
      <w:r w:rsidRPr="00807C27">
        <w:rPr>
          <w:sz w:val="20"/>
        </w:rPr>
        <w:t xml:space="preserve">  skew </w:t>
      </w:r>
      <w:r>
        <w:rPr>
          <w:sz w:val="20"/>
        </w:rPr>
        <w:t xml:space="preserve">  </w:t>
      </w:r>
      <w:r w:rsidRPr="00807C27">
        <w:rPr>
          <w:sz w:val="20"/>
        </w:rPr>
        <w:t xml:space="preserve">kurtosis  </w:t>
      </w:r>
      <w:r>
        <w:rPr>
          <w:sz w:val="20"/>
        </w:rPr>
        <w:t xml:space="preserve"> </w:t>
      </w:r>
      <w:r w:rsidRPr="00807C27">
        <w:rPr>
          <w:sz w:val="20"/>
        </w:rPr>
        <w:t xml:space="preserve"> se</w:t>
      </w:r>
    </w:p>
    <w:p w14:paraId="6B6E981E" w14:textId="77777777" w:rsidR="00807C27" w:rsidRPr="00807C27" w:rsidRDefault="00807C27" w:rsidP="00807C27">
      <w:pPr>
        <w:rPr>
          <w:sz w:val="20"/>
        </w:rPr>
      </w:pPr>
      <w:r w:rsidRPr="00807C27">
        <w:rPr>
          <w:sz w:val="20"/>
        </w:rPr>
        <w:t xml:space="preserve">1    1 </w:t>
      </w:r>
      <w:r>
        <w:rPr>
          <w:sz w:val="20"/>
        </w:rPr>
        <w:t xml:space="preserve">  </w:t>
      </w:r>
      <w:r w:rsidRPr="00807C27">
        <w:rPr>
          <w:sz w:val="20"/>
        </w:rPr>
        <w:t>83029</w:t>
      </w:r>
      <w:r>
        <w:rPr>
          <w:sz w:val="20"/>
        </w:rPr>
        <w:t xml:space="preserve">    </w:t>
      </w:r>
      <w:r w:rsidRPr="00807C27">
        <w:rPr>
          <w:sz w:val="20"/>
        </w:rPr>
        <w:t xml:space="preserve"> 6.98 </w:t>
      </w:r>
      <w:r>
        <w:rPr>
          <w:sz w:val="20"/>
        </w:rPr>
        <w:t xml:space="preserve">  </w:t>
      </w:r>
      <w:r w:rsidRPr="00807C27">
        <w:rPr>
          <w:b/>
          <w:sz w:val="20"/>
        </w:rPr>
        <w:t>2.73</w:t>
      </w:r>
      <w:r w:rsidRPr="00807C27">
        <w:rPr>
          <w:sz w:val="20"/>
        </w:rPr>
        <w:t xml:space="preserve">      8  </w:t>
      </w:r>
      <w:r>
        <w:rPr>
          <w:sz w:val="20"/>
        </w:rPr>
        <w:t xml:space="preserve">        </w:t>
      </w:r>
      <w:r w:rsidRPr="00807C27">
        <w:rPr>
          <w:sz w:val="20"/>
        </w:rPr>
        <w:t xml:space="preserve">  7.28 </w:t>
      </w:r>
      <w:r>
        <w:rPr>
          <w:sz w:val="20"/>
        </w:rPr>
        <w:t xml:space="preserve">      </w:t>
      </w:r>
      <w:r w:rsidRPr="00807C27">
        <w:rPr>
          <w:b/>
          <w:sz w:val="20"/>
        </w:rPr>
        <w:t>2.97</w:t>
      </w:r>
      <w:r w:rsidRPr="00807C27">
        <w:rPr>
          <w:sz w:val="20"/>
        </w:rPr>
        <w:t xml:space="preserve">   1 </w:t>
      </w:r>
      <w:r>
        <w:rPr>
          <w:sz w:val="20"/>
        </w:rPr>
        <w:t xml:space="preserve">      </w:t>
      </w:r>
      <w:r w:rsidRPr="00807C27">
        <w:rPr>
          <w:sz w:val="20"/>
        </w:rPr>
        <w:t xml:space="preserve"> 10    </w:t>
      </w:r>
      <w:r w:rsidR="00A773D2">
        <w:rPr>
          <w:sz w:val="20"/>
        </w:rPr>
        <w:t xml:space="preserve">    </w:t>
      </w:r>
      <w:r w:rsidRPr="00807C27">
        <w:rPr>
          <w:sz w:val="20"/>
        </w:rPr>
        <w:t xml:space="preserve"> </w:t>
      </w:r>
      <w:r w:rsidRPr="00A773D2">
        <w:rPr>
          <w:b/>
          <w:sz w:val="20"/>
        </w:rPr>
        <w:t>9</w:t>
      </w:r>
      <w:r>
        <w:rPr>
          <w:sz w:val="20"/>
        </w:rPr>
        <w:t xml:space="preserve">        </w:t>
      </w:r>
      <w:r w:rsidRPr="00807C27">
        <w:rPr>
          <w:sz w:val="20"/>
        </w:rPr>
        <w:t xml:space="preserve">-0.64    -0.61 </w:t>
      </w:r>
      <w:r>
        <w:rPr>
          <w:sz w:val="20"/>
        </w:rPr>
        <w:t xml:space="preserve">   </w:t>
      </w:r>
      <w:r w:rsidRPr="00807C27">
        <w:rPr>
          <w:sz w:val="20"/>
        </w:rPr>
        <w:t>0.01</w:t>
      </w:r>
    </w:p>
    <w:p w14:paraId="0CCEA9D8" w14:textId="77777777" w:rsidR="00BD1E37" w:rsidRPr="001E7C73" w:rsidRDefault="00BD1E37" w:rsidP="00BD1E37">
      <w:pPr>
        <w:rPr>
          <w:sz w:val="20"/>
        </w:rPr>
      </w:pPr>
    </w:p>
    <w:p w14:paraId="6F566928" w14:textId="77777777" w:rsidR="00A3452D" w:rsidRDefault="00BD1E37" w:rsidP="00BD1E37">
      <w:pPr>
        <w:jc w:val="both"/>
        <w:rPr>
          <w:ins w:id="178" w:author="Noam López" w:date="2016-01-21T12:09:00Z"/>
        </w:rPr>
      </w:pPr>
      <w:r>
        <w:t xml:space="preserve">Para el análisis de dispersión de ambas variables identificamos la desviación estándar y el rango. Las medias de </w:t>
      </w:r>
      <w:r w:rsidR="00566920">
        <w:rPr>
          <w:b/>
        </w:rPr>
        <w:t>V</w:t>
      </w:r>
      <w:r>
        <w:rPr>
          <w:b/>
        </w:rPr>
        <w:t>1</w:t>
      </w:r>
      <w:r w:rsidR="004545BD">
        <w:rPr>
          <w:b/>
        </w:rPr>
        <w:t>33</w:t>
      </w:r>
      <w:r>
        <w:rPr>
          <w:b/>
        </w:rPr>
        <w:t xml:space="preserve"> </w:t>
      </w:r>
      <w:r>
        <w:t xml:space="preserve">y </w:t>
      </w:r>
      <w:r w:rsidR="004545BD">
        <w:rPr>
          <w:b/>
        </w:rPr>
        <w:t xml:space="preserve">V134 </w:t>
      </w:r>
      <w:r>
        <w:t xml:space="preserve">son </w:t>
      </w:r>
      <w:r w:rsidR="004545BD">
        <w:t xml:space="preserve">relativamente </w:t>
      </w:r>
      <w:r>
        <w:t xml:space="preserve">similares y las desviaciones nos indican que para </w:t>
      </w:r>
      <w:r w:rsidR="004545BD">
        <w:rPr>
          <w:b/>
        </w:rPr>
        <w:t>V</w:t>
      </w:r>
      <w:r>
        <w:rPr>
          <w:b/>
        </w:rPr>
        <w:t>1</w:t>
      </w:r>
      <w:r w:rsidR="004545BD">
        <w:rPr>
          <w:b/>
        </w:rPr>
        <w:t>33</w:t>
      </w:r>
      <w:r>
        <w:t xml:space="preserve"> un amplio númer</w:t>
      </w:r>
      <w:r w:rsidR="004545BD">
        <w:t>o de casos se encuentra entre 5.4 y 10</w:t>
      </w:r>
      <w:r>
        <w:t xml:space="preserve">, por la desviación de </w:t>
      </w:r>
      <w:r w:rsidR="004545BD">
        <w:t>2</w:t>
      </w:r>
      <w:r>
        <w:t>.</w:t>
      </w:r>
      <w:r w:rsidR="004545BD">
        <w:t>5</w:t>
      </w:r>
      <w:r>
        <w:t xml:space="preserve">; mientras que para </w:t>
      </w:r>
      <w:r w:rsidR="004545BD">
        <w:rPr>
          <w:b/>
        </w:rPr>
        <w:t>V134</w:t>
      </w:r>
      <w:r>
        <w:rPr>
          <w:b/>
        </w:rPr>
        <w:t xml:space="preserve"> </w:t>
      </w:r>
      <w:r w:rsidR="004545BD">
        <w:t>está delimitación se da entre 4.2</w:t>
      </w:r>
      <w:r>
        <w:t xml:space="preserve"> y </w:t>
      </w:r>
      <w:r w:rsidR="004545BD">
        <w:t>9.6</w:t>
      </w:r>
      <w:r>
        <w:t xml:space="preserve">, por la desviación de </w:t>
      </w:r>
      <w:r w:rsidR="004545BD">
        <w:t>2</w:t>
      </w:r>
      <w:r>
        <w:t>.7</w:t>
      </w:r>
      <w:r w:rsidR="004545BD">
        <w:t>3</w:t>
      </w:r>
      <w:r>
        <w:t xml:space="preserve">. El dato que salta a la vista es la </w:t>
      </w:r>
      <w:r w:rsidR="004545BD">
        <w:t xml:space="preserve">igualdad </w:t>
      </w:r>
      <w:r>
        <w:t xml:space="preserve">entre los rangos de </w:t>
      </w:r>
      <w:r w:rsidR="004545BD">
        <w:rPr>
          <w:b/>
        </w:rPr>
        <w:t>V133</w:t>
      </w:r>
      <w:r>
        <w:rPr>
          <w:b/>
        </w:rPr>
        <w:t xml:space="preserve"> </w:t>
      </w:r>
      <w:r>
        <w:t xml:space="preserve">y </w:t>
      </w:r>
      <w:r w:rsidR="004545BD">
        <w:rPr>
          <w:b/>
        </w:rPr>
        <w:t>V134</w:t>
      </w:r>
      <w:r>
        <w:t>.  Viendo los datos, se puede apreciar que el dato mínimo par</w:t>
      </w:r>
      <w:r w:rsidR="004545BD">
        <w:t>a ambas variables es similar (1</w:t>
      </w:r>
      <w:r>
        <w:t xml:space="preserve">) </w:t>
      </w:r>
      <w:r w:rsidR="004545BD">
        <w:t xml:space="preserve">al igual que los máximos </w:t>
      </w:r>
      <w:r>
        <w:t>(</w:t>
      </w:r>
      <w:r w:rsidR="004545BD">
        <w:t xml:space="preserve">10). </w:t>
      </w:r>
    </w:p>
    <w:p w14:paraId="610D0B61" w14:textId="77777777" w:rsidR="00BD1E37" w:rsidRPr="000E2BD7" w:rsidRDefault="004545BD" w:rsidP="00BD1E37">
      <w:pPr>
        <w:jc w:val="both"/>
      </w:pPr>
      <w:commentRangeStart w:id="179"/>
      <w:r>
        <w:lastRenderedPageBreak/>
        <w:t>Para analizar la dispersión de ambas variables en conjunto,</w:t>
      </w:r>
      <w:r w:rsidR="00BD1E37">
        <w:t xml:space="preserve"> podemos utilizar una herramienta extra: el diagrama de cajas (boxplot)</w:t>
      </w:r>
      <w:ins w:id="180" w:author="Noam López" w:date="2016-01-21T12:10:00Z">
        <w:r w:rsidR="00A3452D">
          <w:t xml:space="preserve">. </w:t>
        </w:r>
        <w:commentRangeEnd w:id="179"/>
        <w:r w:rsidR="00A3452D">
          <w:rPr>
            <w:rStyle w:val="Refdecomentario"/>
          </w:rPr>
          <w:commentReference w:id="179"/>
        </w:r>
      </w:ins>
    </w:p>
    <w:p w14:paraId="4C7A7F26" w14:textId="77777777" w:rsidR="00BD1E37" w:rsidRPr="008A51C3" w:rsidRDefault="00D26CD7" w:rsidP="00BD1E37">
      <w:pPr>
        <w:jc w:val="both"/>
        <w:rPr>
          <w:color w:val="FF0000"/>
        </w:rPr>
      </w:pPr>
      <w:r>
        <w:rPr>
          <w:color w:val="2E74B5" w:themeColor="accent1" w:themeShade="BF"/>
        </w:rPr>
        <w:t>boxplot(V133A</w:t>
      </w:r>
      <w:r w:rsidR="00BD1E37" w:rsidRPr="008B3811">
        <w:rPr>
          <w:color w:val="2E74B5" w:themeColor="accent1" w:themeShade="BF"/>
        </w:rPr>
        <w:t>,</w:t>
      </w:r>
      <w:r>
        <w:rPr>
          <w:color w:val="2E74B5" w:themeColor="accent1" w:themeShade="BF"/>
        </w:rPr>
        <w:t>V134A</w:t>
      </w:r>
      <w:r w:rsidR="00BD1E37" w:rsidRPr="008B3811">
        <w:rPr>
          <w:color w:val="2E74B5" w:themeColor="accent1" w:themeShade="BF"/>
        </w:rPr>
        <w:t>)</w:t>
      </w:r>
      <w:r w:rsidR="008A51C3">
        <w:rPr>
          <w:color w:val="2E74B5" w:themeColor="accent1" w:themeShade="BF"/>
        </w:rPr>
        <w:t xml:space="preserve"> </w:t>
      </w:r>
      <w:r w:rsidR="008A51C3">
        <w:rPr>
          <w:color w:val="FF0000"/>
        </w:rPr>
        <w:t>#</w:t>
      </w:r>
      <w:del w:id="181" w:author="Noam López" w:date="2016-01-21T12:15:00Z">
        <w:r w:rsidR="008A51C3" w:rsidDel="005317A1">
          <w:rPr>
            <w:color w:val="FF0000"/>
          </w:rPr>
          <w:delText>para pedir boxplot</w:delText>
        </w:r>
      </w:del>
      <w:ins w:id="182" w:author="Noam López" w:date="2016-01-21T12:15:00Z">
        <w:r w:rsidR="005317A1">
          <w:rPr>
            <w:color w:val="FF0000"/>
          </w:rPr>
          <w:t>generamos un boxplot</w:t>
        </w:r>
      </w:ins>
    </w:p>
    <w:p w14:paraId="126CB8C3" w14:textId="77777777" w:rsidR="00BD1E37" w:rsidRDefault="00D26CD7" w:rsidP="00BD1E37">
      <w:pPr>
        <w:jc w:val="both"/>
      </w:pPr>
      <w:commentRangeStart w:id="183"/>
      <w:r w:rsidRPr="00D26CD7">
        <w:rPr>
          <w:noProof/>
          <w:lang w:eastAsia="es-PE"/>
        </w:rPr>
        <w:drawing>
          <wp:inline distT="0" distB="0" distL="0" distR="0" wp14:anchorId="46195BA5" wp14:editId="55DD9CC9">
            <wp:extent cx="3606973" cy="3600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7600" cy="3601076"/>
                    </a:xfrm>
                    <a:prstGeom prst="rect">
                      <a:avLst/>
                    </a:prstGeom>
                    <a:noFill/>
                    <a:ln>
                      <a:noFill/>
                    </a:ln>
                  </pic:spPr>
                </pic:pic>
              </a:graphicData>
            </a:graphic>
          </wp:inline>
        </w:drawing>
      </w:r>
      <w:commentRangeEnd w:id="183"/>
      <w:r w:rsidR="005317A1">
        <w:rPr>
          <w:rStyle w:val="Refdecomentario"/>
        </w:rPr>
        <w:commentReference w:id="183"/>
      </w:r>
    </w:p>
    <w:p w14:paraId="6FF8D027" w14:textId="77777777" w:rsidR="00D26CD7" w:rsidRDefault="00D26CD7" w:rsidP="00BD1E37">
      <w:pPr>
        <w:jc w:val="both"/>
      </w:pPr>
    </w:p>
    <w:p w14:paraId="375654AA" w14:textId="77777777" w:rsidR="00BD1E37" w:rsidRDefault="00BD1E37" w:rsidP="00BD1E37">
      <w:pPr>
        <w:jc w:val="both"/>
      </w:pPr>
      <w:r>
        <w:t xml:space="preserve">Este gráfico nos permite visualizar la dispersión e incluso comparar varias variables a la vez. La caja está delimitada por tres líneas horizontales que representan el 25%, 50% y 75% de los datos, el 50% de los datos- mediana- se resalta por lo general en negro. Las líneas superior e inferior, fuera de la caja, señalan el máximo y el mínimo, respectivamente. Las circunferencias fuera de la caja se consideran valores extremos- los más cercanos a </w:t>
      </w:r>
      <w:r w:rsidR="002424BD">
        <w:t>la línea inferior y superior- y atípica-</w:t>
      </w:r>
      <w:r>
        <w:t xml:space="preserve"> los más lejanos al gráfico en su totalidad-. En nuestras variables, se evidencia que </w:t>
      </w:r>
      <w:r w:rsidR="00D26CD7">
        <w:t xml:space="preserve">la variable </w:t>
      </w:r>
      <w:r w:rsidR="00D26CD7">
        <w:rPr>
          <w:b/>
        </w:rPr>
        <w:t>V</w:t>
      </w:r>
      <w:r>
        <w:rPr>
          <w:b/>
        </w:rPr>
        <w:t>1</w:t>
      </w:r>
      <w:r w:rsidR="00D26CD7">
        <w:rPr>
          <w:b/>
        </w:rPr>
        <w:t>33A</w:t>
      </w:r>
      <w:r>
        <w:rPr>
          <w:b/>
        </w:rPr>
        <w:t xml:space="preserve"> </w:t>
      </w:r>
      <w:r w:rsidR="00D26CD7">
        <w:t>está menos dispersa</w:t>
      </w:r>
      <w:r>
        <w:t xml:space="preserve"> que la variable </w:t>
      </w:r>
      <w:r w:rsidR="00D26CD7">
        <w:rPr>
          <w:b/>
        </w:rPr>
        <w:t>V134A</w:t>
      </w:r>
      <w:r>
        <w:rPr>
          <w:b/>
        </w:rPr>
        <w:t xml:space="preserve">. </w:t>
      </w:r>
      <w:r>
        <w:t xml:space="preserve">Asimismo, el </w:t>
      </w:r>
      <w:r>
        <w:rPr>
          <w:i/>
        </w:rPr>
        <w:t xml:space="preserve">diagrama de cajas </w:t>
      </w:r>
      <w:r>
        <w:t xml:space="preserve">nos permite observar que el valor </w:t>
      </w:r>
      <w:r w:rsidR="00D26CD7">
        <w:t>1- míni</w:t>
      </w:r>
      <w:r>
        <w:t xml:space="preserve">mo para </w:t>
      </w:r>
      <w:r w:rsidR="00D26CD7">
        <w:rPr>
          <w:b/>
        </w:rPr>
        <w:t>V</w:t>
      </w:r>
      <w:r>
        <w:rPr>
          <w:b/>
        </w:rPr>
        <w:t>1</w:t>
      </w:r>
      <w:r w:rsidR="00D26CD7">
        <w:rPr>
          <w:b/>
        </w:rPr>
        <w:t>33A</w:t>
      </w:r>
      <w:r>
        <w:rPr>
          <w:b/>
        </w:rPr>
        <w:t xml:space="preserve">- </w:t>
      </w:r>
      <w:r>
        <w:t xml:space="preserve">está aislado del gráfico; por lo tanto, se le pueden considerar un valor atípico. </w:t>
      </w:r>
    </w:p>
    <w:p w14:paraId="05FAD833" w14:textId="77777777" w:rsidR="00D26CD7" w:rsidRDefault="00D26CD7" w:rsidP="00BD1E37">
      <w:pPr>
        <w:jc w:val="both"/>
      </w:pPr>
    </w:p>
    <w:p w14:paraId="0344D939" w14:textId="77777777" w:rsidR="00BD1E37" w:rsidRDefault="00B12266" w:rsidP="00BD1E37">
      <w:pPr>
        <w:jc w:val="both"/>
        <w:rPr>
          <w:b/>
          <w:sz w:val="24"/>
        </w:rPr>
      </w:pPr>
      <w:r>
        <w:rPr>
          <w:b/>
          <w:sz w:val="24"/>
        </w:rPr>
        <w:t xml:space="preserve">V135- </w:t>
      </w:r>
      <w:r w:rsidRPr="00B12266">
        <w:rPr>
          <w:b/>
          <w:sz w:val="24"/>
        </w:rPr>
        <w:t>Democracy: The army takes over when government is incompetent.</w:t>
      </w:r>
    </w:p>
    <w:p w14:paraId="034E1822" w14:textId="77777777" w:rsidR="00B12266" w:rsidRDefault="00B12266" w:rsidP="00BD1E37">
      <w:pPr>
        <w:jc w:val="both"/>
        <w:rPr>
          <w:color w:val="2E74B5" w:themeColor="accent1" w:themeShade="BF"/>
        </w:rPr>
      </w:pPr>
    </w:p>
    <w:p w14:paraId="66007B36" w14:textId="77777777" w:rsidR="00B12266" w:rsidRPr="00A773D2" w:rsidRDefault="00B12266" w:rsidP="00B12266">
      <w:pPr>
        <w:rPr>
          <w:color w:val="2E74B5" w:themeColor="accent1" w:themeShade="BF"/>
          <w:sz w:val="24"/>
        </w:rPr>
      </w:pPr>
      <w:r w:rsidRPr="00A773D2">
        <w:rPr>
          <w:color w:val="2E74B5" w:themeColor="accent1" w:themeShade="BF"/>
        </w:rPr>
        <w:t>V13</w:t>
      </w:r>
      <w:r>
        <w:rPr>
          <w:color w:val="2E74B5" w:themeColor="accent1" w:themeShade="BF"/>
        </w:rPr>
        <w:t>5</w:t>
      </w:r>
      <w:r w:rsidRPr="00A773D2">
        <w:rPr>
          <w:color w:val="2E74B5" w:themeColor="accent1" w:themeShade="BF"/>
        </w:rPr>
        <w:t>A&lt;-as.numeric(V13</w:t>
      </w:r>
      <w:r>
        <w:rPr>
          <w:color w:val="2E74B5" w:themeColor="accent1" w:themeShade="BF"/>
        </w:rPr>
        <w:t>5</w:t>
      </w:r>
      <w:r w:rsidRPr="00A773D2">
        <w:rPr>
          <w:color w:val="2E74B5" w:themeColor="accent1" w:themeShade="BF"/>
        </w:rPr>
        <w:t>)</w:t>
      </w:r>
    </w:p>
    <w:p w14:paraId="3B83B38F" w14:textId="77777777" w:rsidR="00BD1E37" w:rsidRDefault="00B12266" w:rsidP="007870DF">
      <w:pPr>
        <w:jc w:val="both"/>
        <w:rPr>
          <w:color w:val="2E74B5" w:themeColor="accent1" w:themeShade="BF"/>
        </w:rPr>
      </w:pPr>
      <w:r>
        <w:rPr>
          <w:color w:val="2E74B5" w:themeColor="accent1" w:themeShade="BF"/>
        </w:rPr>
        <w:t>describe(V135</w:t>
      </w:r>
      <w:r w:rsidR="00BD1E37" w:rsidRPr="004A70FC">
        <w:rPr>
          <w:color w:val="2E74B5" w:themeColor="accent1" w:themeShade="BF"/>
        </w:rPr>
        <w:t>A)</w:t>
      </w:r>
    </w:p>
    <w:p w14:paraId="468C4B31" w14:textId="77777777" w:rsidR="007870DF" w:rsidRPr="007870DF" w:rsidRDefault="007870DF" w:rsidP="007870DF">
      <w:pPr>
        <w:rPr>
          <w:sz w:val="20"/>
        </w:rPr>
      </w:pPr>
      <w:r w:rsidRPr="007870DF">
        <w:rPr>
          <w:sz w:val="20"/>
        </w:rPr>
        <w:t xml:space="preserve">vars     n </w:t>
      </w:r>
      <w:r>
        <w:rPr>
          <w:sz w:val="20"/>
        </w:rPr>
        <w:t xml:space="preserve">      </w:t>
      </w:r>
      <w:r w:rsidRPr="007870DF">
        <w:rPr>
          <w:sz w:val="20"/>
        </w:rPr>
        <w:t xml:space="preserve">mean  </w:t>
      </w:r>
      <w:r>
        <w:rPr>
          <w:sz w:val="20"/>
        </w:rPr>
        <w:t xml:space="preserve"> </w:t>
      </w:r>
      <w:r w:rsidRPr="007870DF">
        <w:rPr>
          <w:b/>
          <w:sz w:val="20"/>
        </w:rPr>
        <w:t xml:space="preserve"> sd</w:t>
      </w:r>
      <w:r>
        <w:rPr>
          <w:sz w:val="20"/>
        </w:rPr>
        <w:t xml:space="preserve">   </w:t>
      </w:r>
      <w:r w:rsidRPr="007870DF">
        <w:rPr>
          <w:sz w:val="20"/>
        </w:rPr>
        <w:t xml:space="preserve"> median </w:t>
      </w:r>
      <w:r>
        <w:rPr>
          <w:sz w:val="20"/>
        </w:rPr>
        <w:t xml:space="preserve"> </w:t>
      </w:r>
      <w:r w:rsidRPr="007870DF">
        <w:rPr>
          <w:sz w:val="20"/>
        </w:rPr>
        <w:t xml:space="preserve">trimmed  </w:t>
      </w:r>
      <w:r>
        <w:rPr>
          <w:sz w:val="20"/>
        </w:rPr>
        <w:t xml:space="preserve">   </w:t>
      </w:r>
      <w:r w:rsidRPr="007870DF">
        <w:rPr>
          <w:sz w:val="20"/>
        </w:rPr>
        <w:t xml:space="preserve">mad </w:t>
      </w:r>
      <w:r>
        <w:rPr>
          <w:sz w:val="20"/>
        </w:rPr>
        <w:t xml:space="preserve">  </w:t>
      </w:r>
      <w:r w:rsidRPr="007870DF">
        <w:rPr>
          <w:sz w:val="20"/>
        </w:rPr>
        <w:t xml:space="preserve">min </w:t>
      </w:r>
      <w:r>
        <w:rPr>
          <w:sz w:val="20"/>
        </w:rPr>
        <w:t xml:space="preserve"> </w:t>
      </w:r>
      <w:r w:rsidRPr="007870DF">
        <w:rPr>
          <w:sz w:val="20"/>
        </w:rPr>
        <w:t xml:space="preserve">max </w:t>
      </w:r>
      <w:r>
        <w:rPr>
          <w:sz w:val="20"/>
        </w:rPr>
        <w:t xml:space="preserve">  </w:t>
      </w:r>
      <w:r w:rsidRPr="007870DF">
        <w:rPr>
          <w:b/>
          <w:sz w:val="20"/>
        </w:rPr>
        <w:t>range</w:t>
      </w:r>
      <w:r w:rsidRPr="007870DF">
        <w:rPr>
          <w:sz w:val="20"/>
        </w:rPr>
        <w:t xml:space="preserve"> skew kurtosis   se</w:t>
      </w:r>
    </w:p>
    <w:p w14:paraId="0F2D7344" w14:textId="77777777" w:rsidR="007870DF" w:rsidRPr="007870DF" w:rsidRDefault="007870DF" w:rsidP="007870DF">
      <w:pPr>
        <w:rPr>
          <w:sz w:val="20"/>
        </w:rPr>
      </w:pPr>
      <w:r w:rsidRPr="007870DF">
        <w:rPr>
          <w:sz w:val="20"/>
        </w:rPr>
        <w:t>1    1 79078</w:t>
      </w:r>
      <w:r>
        <w:rPr>
          <w:sz w:val="20"/>
        </w:rPr>
        <w:t xml:space="preserve">  </w:t>
      </w:r>
      <w:r w:rsidRPr="007870DF">
        <w:rPr>
          <w:sz w:val="20"/>
        </w:rPr>
        <w:t xml:space="preserve"> 4.48</w:t>
      </w:r>
      <w:r>
        <w:rPr>
          <w:sz w:val="20"/>
        </w:rPr>
        <w:t xml:space="preserve">  </w:t>
      </w:r>
      <w:r w:rsidRPr="007870DF">
        <w:rPr>
          <w:sz w:val="20"/>
        </w:rPr>
        <w:t xml:space="preserve"> </w:t>
      </w:r>
      <w:r w:rsidRPr="007870DF">
        <w:rPr>
          <w:b/>
          <w:sz w:val="20"/>
        </w:rPr>
        <w:t>3.08</w:t>
      </w:r>
      <w:r w:rsidRPr="007870DF">
        <w:rPr>
          <w:sz w:val="20"/>
        </w:rPr>
        <w:t xml:space="preserve">      4    </w:t>
      </w:r>
      <w:r>
        <w:rPr>
          <w:sz w:val="20"/>
        </w:rPr>
        <w:t xml:space="preserve">       </w:t>
      </w:r>
      <w:r w:rsidRPr="007870DF">
        <w:rPr>
          <w:sz w:val="20"/>
        </w:rPr>
        <w:t>4.23</w:t>
      </w:r>
      <w:r>
        <w:rPr>
          <w:sz w:val="20"/>
        </w:rPr>
        <w:t xml:space="preserve">         </w:t>
      </w:r>
      <w:r w:rsidRPr="007870DF">
        <w:rPr>
          <w:sz w:val="20"/>
        </w:rPr>
        <w:t xml:space="preserve"> 4.45  </w:t>
      </w:r>
      <w:r>
        <w:rPr>
          <w:sz w:val="20"/>
        </w:rPr>
        <w:t xml:space="preserve"> </w:t>
      </w:r>
      <w:r w:rsidRPr="007870DF">
        <w:rPr>
          <w:sz w:val="20"/>
        </w:rPr>
        <w:t xml:space="preserve"> 1 </w:t>
      </w:r>
      <w:r>
        <w:rPr>
          <w:sz w:val="20"/>
        </w:rPr>
        <w:t xml:space="preserve">    </w:t>
      </w:r>
      <w:r w:rsidRPr="007870DF">
        <w:rPr>
          <w:sz w:val="20"/>
        </w:rPr>
        <w:t xml:space="preserve"> 10   </w:t>
      </w:r>
      <w:r>
        <w:rPr>
          <w:sz w:val="20"/>
        </w:rPr>
        <w:t xml:space="preserve">     </w:t>
      </w:r>
      <w:r w:rsidRPr="007870DF">
        <w:rPr>
          <w:sz w:val="20"/>
        </w:rPr>
        <w:t xml:space="preserve">  </w:t>
      </w:r>
      <w:r w:rsidRPr="007870DF">
        <w:rPr>
          <w:b/>
          <w:sz w:val="20"/>
        </w:rPr>
        <w:t>9</w:t>
      </w:r>
      <w:r>
        <w:rPr>
          <w:sz w:val="20"/>
        </w:rPr>
        <w:t xml:space="preserve">      </w:t>
      </w:r>
      <w:r w:rsidRPr="007870DF">
        <w:rPr>
          <w:sz w:val="20"/>
        </w:rPr>
        <w:t xml:space="preserve">  0.4    -1.14 </w:t>
      </w:r>
      <w:r>
        <w:rPr>
          <w:sz w:val="20"/>
        </w:rPr>
        <w:t xml:space="preserve">   </w:t>
      </w:r>
      <w:r w:rsidRPr="007870DF">
        <w:rPr>
          <w:sz w:val="20"/>
        </w:rPr>
        <w:t>0.01</w:t>
      </w:r>
    </w:p>
    <w:p w14:paraId="5DABB0B9" w14:textId="77777777" w:rsidR="007870DF" w:rsidRPr="007870DF" w:rsidRDefault="007870DF" w:rsidP="007870DF">
      <w:pPr>
        <w:jc w:val="both"/>
        <w:rPr>
          <w:color w:val="2E74B5" w:themeColor="accent1" w:themeShade="BF"/>
        </w:rPr>
      </w:pPr>
    </w:p>
    <w:p w14:paraId="1EA78BD1" w14:textId="77777777" w:rsidR="00B12266" w:rsidRDefault="007870DF" w:rsidP="00B12266">
      <w:pPr>
        <w:rPr>
          <w:color w:val="2E74B5" w:themeColor="accent1" w:themeShade="BF"/>
        </w:rPr>
      </w:pPr>
      <w:r>
        <w:rPr>
          <w:b/>
          <w:sz w:val="24"/>
        </w:rPr>
        <w:lastRenderedPageBreak/>
        <w:t xml:space="preserve">V136- </w:t>
      </w:r>
      <w:r w:rsidRPr="007870DF">
        <w:rPr>
          <w:b/>
          <w:sz w:val="24"/>
        </w:rPr>
        <w:t>Democracy: Civil rights protect people’s liberty from state oppression</w:t>
      </w:r>
    </w:p>
    <w:p w14:paraId="1CAB85E7" w14:textId="77777777" w:rsidR="007870DF" w:rsidRDefault="007870DF" w:rsidP="00B12266">
      <w:pPr>
        <w:rPr>
          <w:color w:val="2E74B5" w:themeColor="accent1" w:themeShade="BF"/>
        </w:rPr>
      </w:pPr>
    </w:p>
    <w:p w14:paraId="7B3CB280" w14:textId="77777777" w:rsidR="00B12266" w:rsidRPr="00A773D2" w:rsidRDefault="00B12266" w:rsidP="00B12266">
      <w:pPr>
        <w:rPr>
          <w:color w:val="2E74B5" w:themeColor="accent1" w:themeShade="BF"/>
          <w:sz w:val="24"/>
        </w:rPr>
      </w:pPr>
      <w:r>
        <w:rPr>
          <w:color w:val="2E74B5" w:themeColor="accent1" w:themeShade="BF"/>
        </w:rPr>
        <w:t>V136A&lt;-as.numeric(V136</w:t>
      </w:r>
      <w:r w:rsidRPr="00A773D2">
        <w:rPr>
          <w:color w:val="2E74B5" w:themeColor="accent1" w:themeShade="BF"/>
        </w:rPr>
        <w:t>)</w:t>
      </w:r>
    </w:p>
    <w:p w14:paraId="6298D28E" w14:textId="77777777" w:rsidR="00BD1E37" w:rsidRPr="004A70FC" w:rsidRDefault="00B12266" w:rsidP="00BD1E37">
      <w:pPr>
        <w:rPr>
          <w:color w:val="2E74B5" w:themeColor="accent1" w:themeShade="BF"/>
        </w:rPr>
      </w:pPr>
      <w:r>
        <w:rPr>
          <w:color w:val="2E74B5" w:themeColor="accent1" w:themeShade="BF"/>
        </w:rPr>
        <w:t>describe(V136A</w:t>
      </w:r>
      <w:r w:rsidR="00BD1E37" w:rsidRPr="004A70FC">
        <w:rPr>
          <w:color w:val="2E74B5" w:themeColor="accent1" w:themeShade="BF"/>
        </w:rPr>
        <w:t>)</w:t>
      </w:r>
    </w:p>
    <w:p w14:paraId="1BD28DBF" w14:textId="77777777" w:rsidR="007870DF" w:rsidRPr="007870DF" w:rsidRDefault="007870DF" w:rsidP="007870DF">
      <w:pPr>
        <w:rPr>
          <w:sz w:val="20"/>
        </w:rPr>
      </w:pPr>
      <w:r w:rsidRPr="007870DF">
        <w:rPr>
          <w:sz w:val="20"/>
        </w:rPr>
        <w:t xml:space="preserve">vars     n </w:t>
      </w:r>
      <w:r>
        <w:rPr>
          <w:sz w:val="20"/>
        </w:rPr>
        <w:t xml:space="preserve">       </w:t>
      </w:r>
      <w:r w:rsidRPr="007870DF">
        <w:rPr>
          <w:sz w:val="20"/>
        </w:rPr>
        <w:t>mean</w:t>
      </w:r>
      <w:r>
        <w:rPr>
          <w:sz w:val="20"/>
        </w:rPr>
        <w:t xml:space="preserve"> </w:t>
      </w:r>
      <w:r w:rsidRPr="007870DF">
        <w:rPr>
          <w:sz w:val="20"/>
        </w:rPr>
        <w:t xml:space="preserve">   </w:t>
      </w:r>
      <w:r w:rsidRPr="007870DF">
        <w:rPr>
          <w:b/>
          <w:sz w:val="20"/>
        </w:rPr>
        <w:t xml:space="preserve">sd </w:t>
      </w:r>
      <w:r>
        <w:rPr>
          <w:sz w:val="20"/>
        </w:rPr>
        <w:t xml:space="preserve">  </w:t>
      </w:r>
      <w:r w:rsidRPr="007870DF">
        <w:rPr>
          <w:sz w:val="20"/>
        </w:rPr>
        <w:t>median</w:t>
      </w:r>
      <w:r>
        <w:rPr>
          <w:sz w:val="20"/>
        </w:rPr>
        <w:t xml:space="preserve">  </w:t>
      </w:r>
      <w:r w:rsidRPr="007870DF">
        <w:rPr>
          <w:sz w:val="20"/>
        </w:rPr>
        <w:t xml:space="preserve"> trimmed  mad min max</w:t>
      </w:r>
      <w:r w:rsidRPr="007870DF">
        <w:rPr>
          <w:b/>
          <w:sz w:val="20"/>
        </w:rPr>
        <w:t xml:space="preserve"> range</w:t>
      </w:r>
      <w:r w:rsidRPr="007870DF">
        <w:rPr>
          <w:sz w:val="20"/>
        </w:rPr>
        <w:t xml:space="preserve">  skew kurtosis   se</w:t>
      </w:r>
    </w:p>
    <w:p w14:paraId="77948B09" w14:textId="77777777" w:rsidR="007870DF" w:rsidRPr="007870DF" w:rsidRDefault="007870DF" w:rsidP="007870DF">
      <w:pPr>
        <w:rPr>
          <w:sz w:val="20"/>
        </w:rPr>
      </w:pPr>
      <w:r w:rsidRPr="007870DF">
        <w:rPr>
          <w:sz w:val="20"/>
        </w:rPr>
        <w:t xml:space="preserve">1    1 81148 </w:t>
      </w:r>
      <w:r>
        <w:rPr>
          <w:sz w:val="20"/>
        </w:rPr>
        <w:t xml:space="preserve">  </w:t>
      </w:r>
      <w:r w:rsidRPr="007870DF">
        <w:rPr>
          <w:sz w:val="20"/>
        </w:rPr>
        <w:t xml:space="preserve">7.36 </w:t>
      </w:r>
      <w:r>
        <w:rPr>
          <w:sz w:val="20"/>
        </w:rPr>
        <w:t xml:space="preserve">   </w:t>
      </w:r>
      <w:r w:rsidRPr="007870DF">
        <w:rPr>
          <w:b/>
          <w:sz w:val="20"/>
        </w:rPr>
        <w:t>2.57</w:t>
      </w:r>
      <w:r w:rsidRPr="007870DF">
        <w:rPr>
          <w:sz w:val="20"/>
        </w:rPr>
        <w:t xml:space="preserve">     8 </w:t>
      </w:r>
      <w:r>
        <w:rPr>
          <w:sz w:val="20"/>
        </w:rPr>
        <w:t xml:space="preserve">         </w:t>
      </w:r>
      <w:r w:rsidRPr="007870DF">
        <w:rPr>
          <w:sz w:val="20"/>
        </w:rPr>
        <w:t xml:space="preserve">   7.69 </w:t>
      </w:r>
      <w:r>
        <w:rPr>
          <w:sz w:val="20"/>
        </w:rPr>
        <w:t xml:space="preserve">     </w:t>
      </w:r>
      <w:r w:rsidRPr="007870DF">
        <w:rPr>
          <w:sz w:val="20"/>
        </w:rPr>
        <w:t>2.97   1</w:t>
      </w:r>
      <w:r>
        <w:rPr>
          <w:sz w:val="20"/>
        </w:rPr>
        <w:t xml:space="preserve">    </w:t>
      </w:r>
      <w:r w:rsidRPr="007870DF">
        <w:rPr>
          <w:sz w:val="20"/>
        </w:rPr>
        <w:t xml:space="preserve">  10   </w:t>
      </w:r>
      <w:r>
        <w:rPr>
          <w:sz w:val="20"/>
        </w:rPr>
        <w:t xml:space="preserve"> </w:t>
      </w:r>
      <w:r w:rsidRPr="007870DF">
        <w:rPr>
          <w:sz w:val="20"/>
        </w:rPr>
        <w:t xml:space="preserve">  </w:t>
      </w:r>
      <w:r w:rsidRPr="007870DF">
        <w:rPr>
          <w:b/>
          <w:sz w:val="20"/>
        </w:rPr>
        <w:t xml:space="preserve">9  </w:t>
      </w:r>
      <w:r>
        <w:rPr>
          <w:sz w:val="20"/>
        </w:rPr>
        <w:t xml:space="preserve">    </w:t>
      </w:r>
      <w:r w:rsidRPr="007870DF">
        <w:rPr>
          <w:sz w:val="20"/>
        </w:rPr>
        <w:t xml:space="preserve">-0.79    -0.29 </w:t>
      </w:r>
      <w:r>
        <w:rPr>
          <w:sz w:val="20"/>
        </w:rPr>
        <w:t xml:space="preserve">   </w:t>
      </w:r>
      <w:r w:rsidRPr="007870DF">
        <w:rPr>
          <w:sz w:val="20"/>
        </w:rPr>
        <w:t>0.01</w:t>
      </w:r>
    </w:p>
    <w:p w14:paraId="18A6D062" w14:textId="77777777" w:rsidR="007870DF" w:rsidRDefault="007870DF" w:rsidP="00BD1E37">
      <w:pPr>
        <w:rPr>
          <w:sz w:val="20"/>
        </w:rPr>
      </w:pPr>
    </w:p>
    <w:p w14:paraId="5294F9AC" w14:textId="77777777" w:rsidR="00BD1E37" w:rsidRPr="004A70FC" w:rsidRDefault="00BD1E37" w:rsidP="00BD1E37">
      <w:pPr>
        <w:rPr>
          <w:color w:val="2E74B5" w:themeColor="accent1" w:themeShade="BF"/>
        </w:rPr>
      </w:pPr>
      <w:r w:rsidRPr="004A70FC">
        <w:rPr>
          <w:color w:val="2E74B5" w:themeColor="accent1" w:themeShade="BF"/>
        </w:rPr>
        <w:t>b</w:t>
      </w:r>
      <w:r w:rsidR="00D26CD7">
        <w:rPr>
          <w:color w:val="2E74B5" w:themeColor="accent1" w:themeShade="BF"/>
        </w:rPr>
        <w:t>oxplot(V135A, V136A</w:t>
      </w:r>
      <w:r w:rsidRPr="004A70FC">
        <w:rPr>
          <w:color w:val="2E74B5" w:themeColor="accent1" w:themeShade="BF"/>
        </w:rPr>
        <w:t xml:space="preserve">) </w:t>
      </w:r>
    </w:p>
    <w:p w14:paraId="383B0C8F" w14:textId="77777777" w:rsidR="00BD1E37" w:rsidRDefault="008216E1" w:rsidP="00BD1E37">
      <w:commentRangeStart w:id="184"/>
      <w:commentRangeStart w:id="185"/>
      <w:r w:rsidRPr="008216E1">
        <w:rPr>
          <w:noProof/>
          <w:lang w:eastAsia="es-PE"/>
        </w:rPr>
        <w:drawing>
          <wp:inline distT="0" distB="0" distL="0" distR="0" wp14:anchorId="31D4AEAD" wp14:editId="473DECA7">
            <wp:extent cx="3086100" cy="308051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663" cy="3103040"/>
                    </a:xfrm>
                    <a:prstGeom prst="rect">
                      <a:avLst/>
                    </a:prstGeom>
                    <a:noFill/>
                    <a:ln>
                      <a:noFill/>
                    </a:ln>
                  </pic:spPr>
                </pic:pic>
              </a:graphicData>
            </a:graphic>
          </wp:inline>
        </w:drawing>
      </w:r>
      <w:commentRangeEnd w:id="184"/>
      <w:commentRangeEnd w:id="185"/>
      <w:r w:rsidR="005317A1">
        <w:rPr>
          <w:rStyle w:val="Refdecomentario"/>
        </w:rPr>
        <w:commentReference w:id="184"/>
      </w:r>
      <w:r w:rsidR="005317A1">
        <w:rPr>
          <w:rStyle w:val="Refdecomentario"/>
        </w:rPr>
        <w:commentReference w:id="185"/>
      </w:r>
    </w:p>
    <w:p w14:paraId="4C5D91F4" w14:textId="77777777" w:rsidR="00BD1E37" w:rsidRDefault="00BD1E37" w:rsidP="00BD1E37">
      <w:pPr>
        <w:rPr>
          <w:u w:val="single"/>
        </w:rPr>
      </w:pPr>
      <w:r>
        <w:rPr>
          <w:u w:val="single"/>
        </w:rPr>
        <w:t>Medidas de orden y sesgo: cuartiles, n-tiles, asimetría y kurtosis</w:t>
      </w:r>
    </w:p>
    <w:p w14:paraId="3CB52CD6" w14:textId="77777777" w:rsidR="00BD1E37" w:rsidRDefault="00BD1E37" w:rsidP="00BD1E37">
      <w:pPr>
        <w:jc w:val="both"/>
      </w:pPr>
      <w:r>
        <w:t xml:space="preserve">Las medidas de orden y sesgo son el último grupo de estadísticos descriptivos que vamos a revisar en esta sección. Los estadísticos de orden, en primer lugar, nos permiten segmentar la información de una variable. Estas funciones son muy útiles cuando intentamos identificar rendimientos y escalas para generar comparaciones entre grupos. La medidas de sesgo nos ayudan a determinar la tendencia de una variable: si sus valores se concentrar sobre el punto medio o si están muy pegados al valor más bajo de la variable escalar o si se concentran en la sobre el valor más alto de la variable escalar. </w:t>
      </w:r>
    </w:p>
    <w:p w14:paraId="0D85D680" w14:textId="77777777" w:rsidR="00BD1E37" w:rsidRDefault="00BD1E37" w:rsidP="00BD1E37">
      <w:pPr>
        <w:jc w:val="both"/>
      </w:pPr>
      <w:r>
        <w:t xml:space="preserve">Primero, veamos las medidas de orden. La división más utilizada es la de los cuartiles, esto nos permiten dividir la muestra en cuatro grandes grupos: 1° hasta el 25% de los datos, luego hasta el 50% de los datos, después hasta el 75% y, finalmente, del 75% al 100% de los datos. Sin embargo, otras medidas de orden también son comunes, como los n-tiles. Esta nomenclatura puede tomar la forma que nosotros deseemos: deciles, sixtiles, quintiles, etc. Para entender estos conceptos utilicemos la variable </w:t>
      </w:r>
      <w:r w:rsidR="007870DF">
        <w:rPr>
          <w:b/>
        </w:rPr>
        <w:t>V137</w:t>
      </w:r>
      <w:r>
        <w:t xml:space="preserve">.  </w:t>
      </w:r>
    </w:p>
    <w:p w14:paraId="6282AE49" w14:textId="77777777" w:rsidR="00BD1E37" w:rsidRDefault="00BD1E37" w:rsidP="00BD1E37">
      <w:pPr>
        <w:jc w:val="both"/>
        <w:rPr>
          <w:color w:val="2E74B5" w:themeColor="accent1" w:themeShade="BF"/>
        </w:rPr>
      </w:pPr>
    </w:p>
    <w:p w14:paraId="4A6512CA" w14:textId="77777777" w:rsidR="00BD1E37" w:rsidRPr="007870DF" w:rsidRDefault="007870DF" w:rsidP="00BD1E37">
      <w:pPr>
        <w:jc w:val="both"/>
        <w:rPr>
          <w:b/>
          <w:color w:val="000000" w:themeColor="text1"/>
          <w:sz w:val="24"/>
        </w:rPr>
      </w:pPr>
      <w:r w:rsidRPr="007870DF">
        <w:rPr>
          <w:b/>
          <w:color w:val="000000" w:themeColor="text1"/>
          <w:sz w:val="24"/>
        </w:rPr>
        <w:t>V137- Democracy: The state makes people's incomes equal</w:t>
      </w:r>
    </w:p>
    <w:p w14:paraId="228EBB48" w14:textId="77777777" w:rsidR="007870DF" w:rsidRDefault="007870DF" w:rsidP="007870DF"/>
    <w:p w14:paraId="58B38236" w14:textId="77777777" w:rsidR="007870DF" w:rsidRPr="007870DF" w:rsidRDefault="007870DF" w:rsidP="007870DF">
      <w:pPr>
        <w:rPr>
          <w:color w:val="2E74B5" w:themeColor="accent1" w:themeShade="BF"/>
        </w:rPr>
      </w:pPr>
      <w:r w:rsidRPr="007870DF">
        <w:rPr>
          <w:color w:val="2E74B5" w:themeColor="accent1" w:themeShade="BF"/>
        </w:rPr>
        <w:t>V137A&lt;-as.numeric(V137)</w:t>
      </w:r>
    </w:p>
    <w:p w14:paraId="79972F46" w14:textId="77777777" w:rsidR="007870DF" w:rsidRPr="007870DF" w:rsidRDefault="007870DF" w:rsidP="007870DF">
      <w:pPr>
        <w:rPr>
          <w:color w:val="2E74B5" w:themeColor="accent1" w:themeShade="BF"/>
        </w:rPr>
      </w:pPr>
      <w:r w:rsidRPr="007870DF">
        <w:rPr>
          <w:color w:val="2E74B5" w:themeColor="accent1" w:themeShade="BF"/>
        </w:rPr>
        <w:t xml:space="preserve">quantile(V137A,na.rm="true") </w:t>
      </w:r>
      <w:r w:rsidRPr="000E2BD7">
        <w:rPr>
          <w:color w:val="FF0000"/>
        </w:rPr>
        <w:t>#para pedir medidas  de orden</w:t>
      </w:r>
    </w:p>
    <w:p w14:paraId="37FD9295" w14:textId="77777777" w:rsidR="007870DF" w:rsidRPr="007870DF" w:rsidRDefault="007870DF" w:rsidP="007870DF">
      <w:pPr>
        <w:rPr>
          <w:b/>
          <w:sz w:val="20"/>
        </w:rPr>
      </w:pPr>
      <w:r w:rsidRPr="007870DF">
        <w:rPr>
          <w:b/>
          <w:sz w:val="20"/>
        </w:rPr>
        <w:t xml:space="preserve">  0%  25%  50%  75% 100% </w:t>
      </w:r>
    </w:p>
    <w:p w14:paraId="15ED253D" w14:textId="77777777" w:rsidR="007870DF" w:rsidRPr="007870DF" w:rsidRDefault="007870DF" w:rsidP="007870DF">
      <w:pPr>
        <w:rPr>
          <w:b/>
          <w:sz w:val="20"/>
        </w:rPr>
      </w:pPr>
      <w:r w:rsidRPr="007870DF">
        <w:rPr>
          <w:b/>
          <w:sz w:val="20"/>
        </w:rPr>
        <w:t xml:space="preserve">   1     4 </w:t>
      </w:r>
      <w:r w:rsidRPr="007870DF">
        <w:rPr>
          <w:b/>
          <w:sz w:val="20"/>
        </w:rPr>
        <w:tab/>
        <w:t xml:space="preserve">     6         9     10</w:t>
      </w:r>
    </w:p>
    <w:p w14:paraId="45BA5719" w14:textId="77777777" w:rsidR="00BD1E37" w:rsidRPr="00600346" w:rsidRDefault="00BD1E37" w:rsidP="00BD1E37">
      <w:pPr>
        <w:jc w:val="both"/>
        <w:rPr>
          <w:b/>
        </w:rPr>
      </w:pPr>
    </w:p>
    <w:p w14:paraId="18AC2DEE" w14:textId="77777777" w:rsidR="00BD1E37" w:rsidRDefault="00BD1E37" w:rsidP="00BD1E37">
      <w:pPr>
        <w:jc w:val="both"/>
      </w:pPr>
      <w:r>
        <w:t>El primer cuartil (25%) nos indica que el valor que divide la primera m</w:t>
      </w:r>
      <w:r w:rsidR="002E00DA">
        <w:t>itad de las variables es 4</w:t>
      </w:r>
      <w:r>
        <w:t xml:space="preserve">. El segundo cuartil (50%) es también la mediana de la variable, en este caso el valor es </w:t>
      </w:r>
      <w:r w:rsidR="002E00DA">
        <w:t>6</w:t>
      </w:r>
      <w:r>
        <w:t xml:space="preserve">. El tercer cuartil representa el 75% </w:t>
      </w:r>
      <w:r w:rsidR="002E00DA">
        <w:t>de los valores y cae sobre 9</w:t>
      </w:r>
      <w:r>
        <w:t>. El cuarto cuartil es también el máximo valor</w:t>
      </w:r>
      <w:r w:rsidR="002E00DA">
        <w:t xml:space="preserve"> de la variable, en este caso 10</w:t>
      </w:r>
      <w:r>
        <w:t xml:space="preserve">. </w:t>
      </w:r>
    </w:p>
    <w:p w14:paraId="206AC0C1" w14:textId="77777777" w:rsidR="00BD1E37" w:rsidRDefault="00BD1E37" w:rsidP="00BD1E37">
      <w:pPr>
        <w:jc w:val="both"/>
      </w:pPr>
      <w:r>
        <w:t xml:space="preserve">Al sacar los estadísticos descriptivos de la variable </w:t>
      </w:r>
      <w:r w:rsidR="002E00DA">
        <w:rPr>
          <w:b/>
        </w:rPr>
        <w:t>V137A</w:t>
      </w:r>
      <w:r>
        <w:t xml:space="preserve">, comprobamos que la mediana y Q2- segundo cuartil- son el mismo valor y que el máximo y Q4- cuarto cuartil- son también el mismo valor. </w:t>
      </w:r>
    </w:p>
    <w:p w14:paraId="3A7175EB" w14:textId="77777777" w:rsidR="00BD1E37" w:rsidRDefault="00BD1E37" w:rsidP="00BD1E37">
      <w:pPr>
        <w:jc w:val="both"/>
      </w:pPr>
    </w:p>
    <w:p w14:paraId="2DC58EFD" w14:textId="77777777" w:rsidR="00BD1E37" w:rsidRPr="00167D50" w:rsidRDefault="002E00DA" w:rsidP="00BD1E37">
      <w:pPr>
        <w:jc w:val="both"/>
        <w:rPr>
          <w:b/>
        </w:rPr>
      </w:pPr>
      <w:r>
        <w:rPr>
          <w:b/>
        </w:rPr>
        <w:t>V137A</w:t>
      </w:r>
    </w:p>
    <w:p w14:paraId="0F0B58DA" w14:textId="77777777" w:rsidR="00BD1E37" w:rsidRPr="00600346" w:rsidRDefault="00BD1E37" w:rsidP="00BD1E37">
      <w:pPr>
        <w:jc w:val="both"/>
        <w:rPr>
          <w:color w:val="2E74B5" w:themeColor="accent1" w:themeShade="BF"/>
        </w:rPr>
      </w:pPr>
      <w:r w:rsidRPr="00600346">
        <w:rPr>
          <w:color w:val="2E74B5" w:themeColor="accent1" w:themeShade="BF"/>
        </w:rPr>
        <w:t>describe(</w:t>
      </w:r>
      <w:r w:rsidR="002E00DA">
        <w:rPr>
          <w:color w:val="2E74B5" w:themeColor="accent1" w:themeShade="BF"/>
        </w:rPr>
        <w:t>V137A)</w:t>
      </w:r>
    </w:p>
    <w:p w14:paraId="415C6DF9" w14:textId="77777777" w:rsidR="002E00DA" w:rsidRPr="002E00DA" w:rsidRDefault="002E00DA" w:rsidP="002E00DA">
      <w:pPr>
        <w:jc w:val="both"/>
        <w:rPr>
          <w:sz w:val="20"/>
        </w:rPr>
      </w:pPr>
      <w:r w:rsidRPr="002E00DA">
        <w:rPr>
          <w:sz w:val="20"/>
        </w:rPr>
        <w:t xml:space="preserve">  vars  </w:t>
      </w:r>
      <w:r>
        <w:rPr>
          <w:sz w:val="20"/>
        </w:rPr>
        <w:t xml:space="preserve">  </w:t>
      </w:r>
      <w:r w:rsidRPr="002E00DA">
        <w:rPr>
          <w:sz w:val="20"/>
        </w:rPr>
        <w:t xml:space="preserve">   n</w:t>
      </w:r>
      <w:r>
        <w:rPr>
          <w:sz w:val="20"/>
        </w:rPr>
        <w:t xml:space="preserve">        </w:t>
      </w:r>
      <w:r w:rsidRPr="002E00DA">
        <w:rPr>
          <w:sz w:val="20"/>
        </w:rPr>
        <w:t xml:space="preserve"> mean  </w:t>
      </w:r>
      <w:r>
        <w:rPr>
          <w:sz w:val="20"/>
        </w:rPr>
        <w:t xml:space="preserve">  </w:t>
      </w:r>
      <w:r w:rsidRPr="002E00DA">
        <w:rPr>
          <w:sz w:val="20"/>
        </w:rPr>
        <w:t xml:space="preserve"> sd </w:t>
      </w:r>
      <w:r>
        <w:rPr>
          <w:sz w:val="20"/>
        </w:rPr>
        <w:t xml:space="preserve">     </w:t>
      </w:r>
      <w:r w:rsidRPr="007845A7">
        <w:rPr>
          <w:b/>
          <w:sz w:val="20"/>
        </w:rPr>
        <w:t>median</w:t>
      </w:r>
      <w:r w:rsidRPr="002E00DA">
        <w:rPr>
          <w:sz w:val="20"/>
        </w:rPr>
        <w:t xml:space="preserve"> trimmed  mad</w:t>
      </w:r>
      <w:r>
        <w:rPr>
          <w:sz w:val="20"/>
        </w:rPr>
        <w:t xml:space="preserve">  </w:t>
      </w:r>
      <w:r w:rsidRPr="002E00DA">
        <w:rPr>
          <w:sz w:val="20"/>
        </w:rPr>
        <w:t xml:space="preserve"> min </w:t>
      </w:r>
      <w:r>
        <w:rPr>
          <w:sz w:val="20"/>
        </w:rPr>
        <w:t xml:space="preserve"> </w:t>
      </w:r>
      <w:r w:rsidRPr="002E00DA">
        <w:rPr>
          <w:sz w:val="20"/>
        </w:rPr>
        <w:t xml:space="preserve">max </w:t>
      </w:r>
      <w:r>
        <w:rPr>
          <w:sz w:val="20"/>
        </w:rPr>
        <w:t xml:space="preserve">  </w:t>
      </w:r>
      <w:r w:rsidRPr="002E00DA">
        <w:rPr>
          <w:sz w:val="20"/>
        </w:rPr>
        <w:t xml:space="preserve">range  skew </w:t>
      </w:r>
      <w:r>
        <w:rPr>
          <w:sz w:val="20"/>
        </w:rPr>
        <w:t xml:space="preserve">  </w:t>
      </w:r>
      <w:r w:rsidRPr="002E00DA">
        <w:rPr>
          <w:sz w:val="20"/>
        </w:rPr>
        <w:t>kurtosis   se</w:t>
      </w:r>
    </w:p>
    <w:p w14:paraId="11F3CDF0" w14:textId="77777777" w:rsidR="002E00DA" w:rsidRPr="002E00DA" w:rsidRDefault="002E00DA" w:rsidP="002E00DA">
      <w:pPr>
        <w:jc w:val="both"/>
        <w:rPr>
          <w:sz w:val="20"/>
        </w:rPr>
      </w:pPr>
      <w:r w:rsidRPr="002E00DA">
        <w:rPr>
          <w:sz w:val="20"/>
        </w:rPr>
        <w:t xml:space="preserve">1    1 </w:t>
      </w:r>
      <w:r>
        <w:rPr>
          <w:sz w:val="20"/>
        </w:rPr>
        <w:t xml:space="preserve">  </w:t>
      </w:r>
      <w:r w:rsidRPr="002E00DA">
        <w:rPr>
          <w:sz w:val="20"/>
        </w:rPr>
        <w:t xml:space="preserve">82297 </w:t>
      </w:r>
      <w:r>
        <w:rPr>
          <w:sz w:val="20"/>
        </w:rPr>
        <w:t xml:space="preserve">       </w:t>
      </w:r>
      <w:r w:rsidRPr="002E00DA">
        <w:rPr>
          <w:sz w:val="20"/>
        </w:rPr>
        <w:t xml:space="preserve">5.96 </w:t>
      </w:r>
      <w:r>
        <w:rPr>
          <w:sz w:val="20"/>
        </w:rPr>
        <w:t xml:space="preserve">  </w:t>
      </w:r>
      <w:r w:rsidRPr="002E00DA">
        <w:rPr>
          <w:sz w:val="20"/>
        </w:rPr>
        <w:t xml:space="preserve">2.99      </w:t>
      </w:r>
      <w:r w:rsidRPr="007845A7">
        <w:rPr>
          <w:b/>
          <w:sz w:val="20"/>
        </w:rPr>
        <w:t>6</w:t>
      </w:r>
      <w:r w:rsidRPr="002E00DA">
        <w:rPr>
          <w:sz w:val="20"/>
        </w:rPr>
        <w:t xml:space="preserve">   </w:t>
      </w:r>
      <w:r>
        <w:rPr>
          <w:sz w:val="20"/>
        </w:rPr>
        <w:t xml:space="preserve">         </w:t>
      </w:r>
      <w:r w:rsidRPr="002E00DA">
        <w:rPr>
          <w:sz w:val="20"/>
        </w:rPr>
        <w:t xml:space="preserve"> 6.07 </w:t>
      </w:r>
      <w:r>
        <w:rPr>
          <w:sz w:val="20"/>
        </w:rPr>
        <w:t xml:space="preserve">       </w:t>
      </w:r>
      <w:r w:rsidRPr="002E00DA">
        <w:rPr>
          <w:sz w:val="20"/>
        </w:rPr>
        <w:t xml:space="preserve">2.97   1 </w:t>
      </w:r>
      <w:r>
        <w:rPr>
          <w:sz w:val="20"/>
        </w:rPr>
        <w:t xml:space="preserve">   </w:t>
      </w:r>
      <w:r w:rsidRPr="002E00DA">
        <w:rPr>
          <w:sz w:val="20"/>
        </w:rPr>
        <w:t xml:space="preserve"> </w:t>
      </w:r>
      <w:r>
        <w:rPr>
          <w:sz w:val="20"/>
        </w:rPr>
        <w:t xml:space="preserve"> </w:t>
      </w:r>
      <w:r w:rsidRPr="002E00DA">
        <w:rPr>
          <w:sz w:val="20"/>
        </w:rPr>
        <w:t xml:space="preserve">10     </w:t>
      </w:r>
      <w:r>
        <w:rPr>
          <w:sz w:val="20"/>
        </w:rPr>
        <w:t xml:space="preserve">    </w:t>
      </w:r>
      <w:r w:rsidRPr="002E00DA">
        <w:rPr>
          <w:sz w:val="20"/>
        </w:rPr>
        <w:t xml:space="preserve">9 </w:t>
      </w:r>
      <w:r>
        <w:rPr>
          <w:sz w:val="20"/>
        </w:rPr>
        <w:t xml:space="preserve">      </w:t>
      </w:r>
      <w:r w:rsidRPr="002E00DA">
        <w:rPr>
          <w:sz w:val="20"/>
        </w:rPr>
        <w:t xml:space="preserve">-0.21    -1.15 </w:t>
      </w:r>
      <w:r>
        <w:rPr>
          <w:sz w:val="20"/>
        </w:rPr>
        <w:t xml:space="preserve">   </w:t>
      </w:r>
      <w:r w:rsidRPr="002E00DA">
        <w:rPr>
          <w:sz w:val="20"/>
        </w:rPr>
        <w:t>0.01</w:t>
      </w:r>
    </w:p>
    <w:p w14:paraId="513039EB" w14:textId="77777777" w:rsidR="007845A7" w:rsidRDefault="007845A7" w:rsidP="00BD1E37">
      <w:pPr>
        <w:jc w:val="both"/>
      </w:pPr>
    </w:p>
    <w:p w14:paraId="422ABC05" w14:textId="77777777" w:rsidR="00BD1E37" w:rsidRPr="00600346" w:rsidRDefault="00BD1E37" w:rsidP="00BD1E37">
      <w:pPr>
        <w:jc w:val="both"/>
      </w:pPr>
      <w:r>
        <w:t xml:space="preserve">Una herramienta adicional es el </w:t>
      </w:r>
      <w:r>
        <w:rPr>
          <w:b/>
        </w:rPr>
        <w:t>Rango Intercuartil</w:t>
      </w:r>
      <w:r>
        <w:t xml:space="preserve">, esta es la diferencia entre Q3 y Q1. Esta es una medida que se utilizar a la par de la mediana y que puede derivar en otros estadísticos como la desviación cuartil. Para la variable </w:t>
      </w:r>
      <w:r>
        <w:rPr>
          <w:b/>
        </w:rPr>
        <w:t>EDAD</w:t>
      </w:r>
      <w:r>
        <w:t xml:space="preserve">, veamos el RIQ. </w:t>
      </w:r>
    </w:p>
    <w:p w14:paraId="7C7BE8E0" w14:textId="77777777" w:rsidR="00BD1E37" w:rsidRDefault="00BD1E37" w:rsidP="00BD1E37">
      <w:pPr>
        <w:jc w:val="both"/>
      </w:pPr>
    </w:p>
    <w:p w14:paraId="38A1CA25" w14:textId="77777777" w:rsidR="007870DF" w:rsidRPr="007870DF" w:rsidRDefault="007870DF" w:rsidP="007870DF">
      <w:pPr>
        <w:jc w:val="both"/>
        <w:rPr>
          <w:b/>
          <w:color w:val="000000" w:themeColor="text1"/>
          <w:sz w:val="24"/>
        </w:rPr>
      </w:pPr>
      <w:r w:rsidRPr="007870DF">
        <w:rPr>
          <w:b/>
          <w:color w:val="000000" w:themeColor="text1"/>
          <w:sz w:val="24"/>
        </w:rPr>
        <w:t>V137- Democracy: The state makes people's incomes equal</w:t>
      </w:r>
    </w:p>
    <w:p w14:paraId="31D4AF28" w14:textId="77777777" w:rsidR="00BD1E37" w:rsidRDefault="007870DF" w:rsidP="00BD1E37">
      <w:pPr>
        <w:jc w:val="both"/>
        <w:rPr>
          <w:color w:val="2E74B5" w:themeColor="accent1" w:themeShade="BF"/>
        </w:rPr>
      </w:pPr>
      <w:r>
        <w:rPr>
          <w:color w:val="2E74B5" w:themeColor="accent1" w:themeShade="BF"/>
        </w:rPr>
        <w:t>IQR(V137A</w:t>
      </w:r>
      <w:r w:rsidR="008B056B">
        <w:rPr>
          <w:color w:val="2E74B5" w:themeColor="accent1" w:themeShade="BF"/>
        </w:rPr>
        <w:t>, na.rm=”true”</w:t>
      </w:r>
      <w:r w:rsidR="00BD1E37" w:rsidRPr="0033493E">
        <w:rPr>
          <w:color w:val="2E74B5" w:themeColor="accent1" w:themeShade="BF"/>
        </w:rPr>
        <w:t>)</w:t>
      </w:r>
      <w:r w:rsidR="008B056B" w:rsidRPr="008B056B">
        <w:t xml:space="preserve"> </w:t>
      </w:r>
      <w:r w:rsidR="008B056B" w:rsidRPr="000E2BD7">
        <w:rPr>
          <w:color w:val="FF0000"/>
        </w:rPr>
        <w:t>#para pedir Rango Intercuartil</w:t>
      </w:r>
    </w:p>
    <w:p w14:paraId="47505079" w14:textId="77777777" w:rsidR="008B056B" w:rsidRPr="008B056B" w:rsidRDefault="008B056B" w:rsidP="008B056B">
      <w:pPr>
        <w:rPr>
          <w:b/>
          <w:sz w:val="20"/>
        </w:rPr>
      </w:pPr>
      <w:r w:rsidRPr="008B056B">
        <w:rPr>
          <w:b/>
          <w:sz w:val="20"/>
        </w:rPr>
        <w:t>[1] 5</w:t>
      </w:r>
    </w:p>
    <w:p w14:paraId="6F2BFB9C" w14:textId="77777777" w:rsidR="008B056B" w:rsidRPr="007845A7" w:rsidRDefault="007845A7" w:rsidP="00BD1E37">
      <w:pPr>
        <w:jc w:val="both"/>
        <w:rPr>
          <w:color w:val="2E74B5" w:themeColor="accent1" w:themeShade="BF"/>
        </w:rPr>
      </w:pPr>
      <w:r>
        <w:rPr>
          <w:color w:val="2E74B5" w:themeColor="accent1" w:themeShade="BF"/>
        </w:rPr>
        <w:t>boxplot(V137A)</w:t>
      </w:r>
    </w:p>
    <w:p w14:paraId="05607EB8" w14:textId="77777777" w:rsidR="007845A7" w:rsidRDefault="007845A7" w:rsidP="00BD1E37">
      <w:pPr>
        <w:jc w:val="both"/>
        <w:rPr>
          <w:noProof/>
          <w:lang w:eastAsia="es-PE"/>
        </w:rPr>
      </w:pPr>
      <w:r w:rsidRPr="007845A7">
        <w:rPr>
          <w:noProof/>
          <w:lang w:eastAsia="es-PE"/>
        </w:rPr>
        <w:lastRenderedPageBreak/>
        <w:drawing>
          <wp:inline distT="0" distB="0" distL="0" distR="0" wp14:anchorId="2DAC9949" wp14:editId="51815E75">
            <wp:extent cx="2814965" cy="28098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8" cy="2814310"/>
                    </a:xfrm>
                    <a:prstGeom prst="rect">
                      <a:avLst/>
                    </a:prstGeom>
                    <a:noFill/>
                    <a:ln>
                      <a:noFill/>
                    </a:ln>
                  </pic:spPr>
                </pic:pic>
              </a:graphicData>
            </a:graphic>
          </wp:inline>
        </w:drawing>
      </w:r>
    </w:p>
    <w:p w14:paraId="61EA13D0" w14:textId="77777777" w:rsidR="00BD1E37" w:rsidRDefault="00BD1E37" w:rsidP="00BD1E37">
      <w:pPr>
        <w:jc w:val="both"/>
      </w:pPr>
      <w:commentRangeStart w:id="186"/>
      <w:r>
        <w:t xml:space="preserve">El gráfico que se adecúa muy bien a los estadísticos de orden es el boxplot, este diagrama genera una línea por cada cuartil en la caja. De esta forma, la primera línea de la caja es el Q1, la línea sombreada en negro es la mediana: Q2, y la línea que cierra la caja es el Q3. La lectura de las demás figuras del gráfico se explicó líneas arriba cuando se presentó el boxplot. </w:t>
      </w:r>
      <w:commentRangeEnd w:id="186"/>
      <w:r w:rsidR="006D78E9">
        <w:rPr>
          <w:rStyle w:val="Refdecomentario"/>
        </w:rPr>
        <w:commentReference w:id="186"/>
      </w:r>
    </w:p>
    <w:p w14:paraId="6C06EA87" w14:textId="77777777" w:rsidR="00BD1E37" w:rsidRDefault="00BD1E37" w:rsidP="00BD1E37">
      <w:pPr>
        <w:jc w:val="both"/>
      </w:pPr>
      <w:r>
        <w:t xml:space="preserve">También se puede aplicar otro estadístico descriptivo de orden: los n-tiles. Esto es establecer puntos de corte igual entre el rango de frecuencia de la variable; es decir, de 0% a 100% la variable se cortará en la cantidad de veces que el usuario le pida al comando. Esto se puede realizar de dos maneras: por vectores y por n-tiles específicos. </w:t>
      </w:r>
      <w:r w:rsidR="007845A7">
        <w:t xml:space="preserve">Utilizando las variables </w:t>
      </w:r>
      <w:r w:rsidR="007845A7">
        <w:rPr>
          <w:b/>
        </w:rPr>
        <w:t xml:space="preserve">V137, </w:t>
      </w:r>
      <w:r>
        <w:rPr>
          <w:b/>
        </w:rPr>
        <w:t>e</w:t>
      </w:r>
      <w:r>
        <w:t>l vector se pide la siguiente manera:</w:t>
      </w:r>
    </w:p>
    <w:p w14:paraId="60602052" w14:textId="77777777" w:rsidR="00BD1E37" w:rsidRDefault="00BD1E37" w:rsidP="00BD1E37">
      <w:pPr>
        <w:jc w:val="both"/>
      </w:pPr>
    </w:p>
    <w:p w14:paraId="62C4DD8D" w14:textId="77777777" w:rsidR="00F2737C" w:rsidRPr="007870DF" w:rsidRDefault="00F2737C" w:rsidP="00F2737C">
      <w:pPr>
        <w:jc w:val="both"/>
        <w:rPr>
          <w:b/>
          <w:color w:val="000000" w:themeColor="text1"/>
          <w:sz w:val="24"/>
        </w:rPr>
      </w:pPr>
      <w:r w:rsidRPr="007870DF">
        <w:rPr>
          <w:b/>
          <w:color w:val="000000" w:themeColor="text1"/>
          <w:sz w:val="24"/>
        </w:rPr>
        <w:t>V137- Democracy: The state makes people's incomes equal</w:t>
      </w:r>
    </w:p>
    <w:p w14:paraId="35745C6A" w14:textId="77777777" w:rsidR="00BD1E37" w:rsidRPr="008944C0" w:rsidRDefault="00BD1E37" w:rsidP="00BD1E37">
      <w:pPr>
        <w:jc w:val="both"/>
        <w:rPr>
          <w:color w:val="2E74B5" w:themeColor="accent1" w:themeShade="BF"/>
        </w:rPr>
      </w:pPr>
      <w:commentRangeStart w:id="187"/>
      <w:r w:rsidRPr="008944C0">
        <w:rPr>
          <w:color w:val="2E74B5" w:themeColor="accent1" w:themeShade="BF"/>
        </w:rPr>
        <w:t>decil &lt;- seq(0, 1, 0.1)</w:t>
      </w:r>
      <w:commentRangeEnd w:id="187"/>
      <w:r w:rsidR="006D78E9">
        <w:rPr>
          <w:rStyle w:val="Refdecomentario"/>
        </w:rPr>
        <w:commentReference w:id="187"/>
      </w:r>
    </w:p>
    <w:p w14:paraId="4C0A2174" w14:textId="77777777" w:rsidR="00BD1E37" w:rsidRPr="008944C0" w:rsidRDefault="00BD1E37" w:rsidP="00BD1E37">
      <w:pPr>
        <w:jc w:val="both"/>
        <w:rPr>
          <w:color w:val="2E74B5" w:themeColor="accent1" w:themeShade="BF"/>
        </w:rPr>
      </w:pPr>
      <w:r w:rsidRPr="008944C0">
        <w:rPr>
          <w:color w:val="2E74B5" w:themeColor="accent1" w:themeShade="BF"/>
        </w:rPr>
        <w:t>decil</w:t>
      </w:r>
    </w:p>
    <w:p w14:paraId="3BB23BE7" w14:textId="77777777" w:rsidR="00BD1E37" w:rsidRPr="001E7C73" w:rsidRDefault="00BD1E37" w:rsidP="00BD1E37">
      <w:pPr>
        <w:jc w:val="both"/>
        <w:rPr>
          <w:b/>
          <w:sz w:val="20"/>
        </w:rPr>
      </w:pPr>
      <w:r w:rsidRPr="001E7C73">
        <w:rPr>
          <w:b/>
          <w:sz w:val="20"/>
        </w:rPr>
        <w:t xml:space="preserve"> [1] 0.0 0.1 0.2 0.3 0.4 0.5 0.6 0.7 0.8 0.9 1.0</w:t>
      </w:r>
    </w:p>
    <w:p w14:paraId="3FB0E1D0" w14:textId="77777777" w:rsidR="00BD1E37" w:rsidRDefault="008B056B" w:rsidP="00BD1E37">
      <w:pPr>
        <w:jc w:val="both"/>
        <w:rPr>
          <w:color w:val="2E74B5" w:themeColor="accent1" w:themeShade="BF"/>
        </w:rPr>
      </w:pPr>
      <w:r>
        <w:rPr>
          <w:color w:val="2E74B5" w:themeColor="accent1" w:themeShade="BF"/>
        </w:rPr>
        <w:t>quantile(V137A</w:t>
      </w:r>
      <w:r w:rsidR="00BD1E37" w:rsidRPr="008944C0">
        <w:rPr>
          <w:color w:val="2E74B5" w:themeColor="accent1" w:themeShade="BF"/>
        </w:rPr>
        <w:t>, decil</w:t>
      </w:r>
      <w:r w:rsidR="00BD1E37">
        <w:rPr>
          <w:color w:val="2E74B5" w:themeColor="accent1" w:themeShade="BF"/>
        </w:rPr>
        <w:t>, na.rm=”true”</w:t>
      </w:r>
      <w:r w:rsidR="00BD1E37" w:rsidRPr="008944C0">
        <w:rPr>
          <w:color w:val="2E74B5" w:themeColor="accent1" w:themeShade="BF"/>
        </w:rPr>
        <w:t>)</w:t>
      </w:r>
    </w:p>
    <w:p w14:paraId="7FD3BAAE" w14:textId="77777777" w:rsidR="00BD1E37" w:rsidRPr="001E7C73" w:rsidRDefault="00BD1E37" w:rsidP="00BD1E37">
      <w:pPr>
        <w:jc w:val="both"/>
        <w:rPr>
          <w:b/>
          <w:sz w:val="20"/>
        </w:rPr>
      </w:pPr>
      <w:r w:rsidRPr="001E7C73">
        <w:rPr>
          <w:b/>
          <w:sz w:val="20"/>
        </w:rPr>
        <w:t xml:space="preserve">0% 10% 20% 30% 40% 50% 60% 70% 80% 90% 100% </w:t>
      </w:r>
    </w:p>
    <w:p w14:paraId="78ADA868" w14:textId="77777777" w:rsidR="00BD1E37" w:rsidRPr="008B056B" w:rsidRDefault="008B056B" w:rsidP="00BD1E37">
      <w:pPr>
        <w:jc w:val="both"/>
        <w:rPr>
          <w:b/>
          <w:sz w:val="20"/>
        </w:rPr>
      </w:pPr>
      <w:r w:rsidRPr="008B056B">
        <w:rPr>
          <w:b/>
          <w:sz w:val="20"/>
        </w:rPr>
        <w:t>1     1       3      4      5       6       7      8       9     10    10</w:t>
      </w:r>
    </w:p>
    <w:p w14:paraId="3922A015" w14:textId="77777777" w:rsidR="00F2737C" w:rsidRDefault="00F2737C" w:rsidP="00BD1E37">
      <w:pPr>
        <w:jc w:val="both"/>
      </w:pPr>
    </w:p>
    <w:p w14:paraId="00641AAD" w14:textId="77777777" w:rsidR="00BD1E37" w:rsidRDefault="00BD1E37" w:rsidP="00BD1E37">
      <w:pPr>
        <w:jc w:val="both"/>
        <w:rPr>
          <w:b/>
        </w:rPr>
      </w:pPr>
      <w:r>
        <w:t xml:space="preserve">Lo primero que se hace es señalar la secuencia de corte y nombrarla, en este caso el corte es </w:t>
      </w:r>
      <w:r>
        <w:rPr>
          <w:b/>
        </w:rPr>
        <w:t xml:space="preserve">0.1 </w:t>
      </w:r>
      <w:r>
        <w:t xml:space="preserve">y el nombre </w:t>
      </w:r>
      <w:r w:rsidRPr="007845A7">
        <w:rPr>
          <w:i/>
        </w:rPr>
        <w:t>decil</w:t>
      </w:r>
      <w:r>
        <w:t xml:space="preserve">. Luego, verificamos los puntos de corte corriendo </w:t>
      </w:r>
      <w:r w:rsidRPr="007845A7">
        <w:rPr>
          <w:i/>
        </w:rPr>
        <w:t>decil</w:t>
      </w:r>
      <w:r>
        <w:t xml:space="preserve">. Por último, obtenemos los resultados con el comando </w:t>
      </w:r>
      <w:r w:rsidRPr="007845A7">
        <w:rPr>
          <w:i/>
        </w:rPr>
        <w:t>quantile</w:t>
      </w:r>
      <w:r>
        <w:rPr>
          <w:b/>
        </w:rPr>
        <w:t>(</w:t>
      </w:r>
      <w:r w:rsidRPr="007845A7">
        <w:t>variable</w:t>
      </w:r>
      <w:r>
        <w:rPr>
          <w:b/>
        </w:rPr>
        <w:t xml:space="preserve">, </w:t>
      </w:r>
      <w:r w:rsidRPr="007845A7">
        <w:t>decil</w:t>
      </w:r>
      <w:r>
        <w:rPr>
          <w:b/>
        </w:rPr>
        <w:t>)</w:t>
      </w:r>
      <w:r>
        <w:t xml:space="preserve">. A continuación, programemos un quintil para la variable </w:t>
      </w:r>
      <w:r w:rsidR="007845A7">
        <w:rPr>
          <w:b/>
        </w:rPr>
        <w:t>V138</w:t>
      </w:r>
      <w:r>
        <w:rPr>
          <w:b/>
        </w:rPr>
        <w:t xml:space="preserve">.  </w:t>
      </w:r>
    </w:p>
    <w:p w14:paraId="1B60188C" w14:textId="77777777" w:rsidR="00BD1E37" w:rsidRDefault="00BD1E37" w:rsidP="00BD1E37">
      <w:pPr>
        <w:rPr>
          <w:b/>
          <w:sz w:val="24"/>
        </w:rPr>
      </w:pPr>
    </w:p>
    <w:p w14:paraId="509A6117" w14:textId="77777777" w:rsidR="00F2737C" w:rsidRPr="00F2737C" w:rsidRDefault="00F2737C" w:rsidP="00F2737C">
      <w:pPr>
        <w:rPr>
          <w:b/>
          <w:sz w:val="24"/>
        </w:rPr>
      </w:pPr>
      <w:r w:rsidRPr="00F2737C">
        <w:rPr>
          <w:b/>
          <w:sz w:val="24"/>
        </w:rPr>
        <w:t>V138- Democracy: People obey their rulers</w:t>
      </w:r>
    </w:p>
    <w:p w14:paraId="4D8B9A5A" w14:textId="77777777" w:rsidR="00F2737C" w:rsidRDefault="00F2737C" w:rsidP="00BD1E37">
      <w:pPr>
        <w:rPr>
          <w:color w:val="2E74B5" w:themeColor="accent1" w:themeShade="BF"/>
        </w:rPr>
      </w:pPr>
    </w:p>
    <w:p w14:paraId="7FAD5737" w14:textId="77777777" w:rsidR="00BB004B" w:rsidRPr="00BB004B" w:rsidRDefault="00BB004B" w:rsidP="00BB004B">
      <w:pPr>
        <w:rPr>
          <w:color w:val="2E74B5" w:themeColor="accent1" w:themeShade="BF"/>
        </w:rPr>
      </w:pPr>
      <w:r w:rsidRPr="00BB004B">
        <w:rPr>
          <w:color w:val="2E74B5" w:themeColor="accent1" w:themeShade="BF"/>
        </w:rPr>
        <w:t>V138A&lt;-as.numeric(V138)</w:t>
      </w:r>
    </w:p>
    <w:p w14:paraId="37F7E818" w14:textId="77777777" w:rsidR="00BD1E37" w:rsidRPr="002753E2" w:rsidRDefault="00BD1E37" w:rsidP="00BD1E37">
      <w:pPr>
        <w:rPr>
          <w:color w:val="2E74B5" w:themeColor="accent1" w:themeShade="BF"/>
        </w:rPr>
      </w:pPr>
      <w:r w:rsidRPr="002753E2">
        <w:rPr>
          <w:color w:val="2E74B5" w:themeColor="accent1" w:themeShade="BF"/>
        </w:rPr>
        <w:t>quintil &lt;- seq(0,1, 0.2)</w:t>
      </w:r>
      <w:ins w:id="188" w:author="Noam López" w:date="2016-01-21T12:30:00Z">
        <w:r w:rsidR="006D78E9">
          <w:rPr>
            <w:color w:val="2E74B5" w:themeColor="accent1" w:themeShade="BF"/>
          </w:rPr>
          <w:t xml:space="preserve"> #en cada línea de código pongan una explicación de lo que se hace</w:t>
        </w:r>
      </w:ins>
    </w:p>
    <w:p w14:paraId="3C8FB829" w14:textId="77777777" w:rsidR="00BD1E37" w:rsidRPr="002753E2" w:rsidRDefault="00BD1E37" w:rsidP="00BD1E37">
      <w:pPr>
        <w:rPr>
          <w:color w:val="2E74B5" w:themeColor="accent1" w:themeShade="BF"/>
        </w:rPr>
      </w:pPr>
      <w:r w:rsidRPr="002753E2">
        <w:rPr>
          <w:color w:val="2E74B5" w:themeColor="accent1" w:themeShade="BF"/>
        </w:rPr>
        <w:t>quintil</w:t>
      </w:r>
    </w:p>
    <w:p w14:paraId="7098D5C2" w14:textId="77777777" w:rsidR="00BD1E37" w:rsidRPr="001E7C73" w:rsidRDefault="00BD1E37" w:rsidP="00BD1E37">
      <w:pPr>
        <w:rPr>
          <w:b/>
          <w:sz w:val="20"/>
        </w:rPr>
      </w:pPr>
      <w:r w:rsidRPr="001E7C73">
        <w:rPr>
          <w:b/>
          <w:sz w:val="20"/>
        </w:rPr>
        <w:t xml:space="preserve"> [1] 0.0 0.2 0.4 0.6 0.8 1.0</w:t>
      </w:r>
    </w:p>
    <w:p w14:paraId="324D5DA7" w14:textId="77777777" w:rsidR="00BD1E37" w:rsidRPr="002753E2" w:rsidRDefault="00F2737C" w:rsidP="00BD1E37">
      <w:pPr>
        <w:rPr>
          <w:color w:val="2E74B5" w:themeColor="accent1" w:themeShade="BF"/>
        </w:rPr>
      </w:pPr>
      <w:r>
        <w:rPr>
          <w:color w:val="2E74B5" w:themeColor="accent1" w:themeShade="BF"/>
        </w:rPr>
        <w:t>quantile(V138A,</w:t>
      </w:r>
      <w:r w:rsidR="00BD1E37">
        <w:rPr>
          <w:color w:val="2E74B5" w:themeColor="accent1" w:themeShade="BF"/>
        </w:rPr>
        <w:t xml:space="preserve"> </w:t>
      </w:r>
      <w:r w:rsidR="00BD1E37" w:rsidRPr="002753E2">
        <w:rPr>
          <w:color w:val="2E74B5" w:themeColor="accent1" w:themeShade="BF"/>
        </w:rPr>
        <w:t>quintil</w:t>
      </w:r>
      <w:r>
        <w:rPr>
          <w:color w:val="2E74B5" w:themeColor="accent1" w:themeShade="BF"/>
        </w:rPr>
        <w:t>, na.rm=”true”</w:t>
      </w:r>
      <w:r w:rsidR="00BD1E37" w:rsidRPr="002753E2">
        <w:rPr>
          <w:color w:val="2E74B5" w:themeColor="accent1" w:themeShade="BF"/>
        </w:rPr>
        <w:t>)</w:t>
      </w:r>
    </w:p>
    <w:p w14:paraId="5D0E91FA" w14:textId="77777777" w:rsidR="00BD1E37" w:rsidRPr="001E7C73" w:rsidRDefault="00BD1E37" w:rsidP="00BD1E37">
      <w:pPr>
        <w:rPr>
          <w:b/>
          <w:sz w:val="20"/>
        </w:rPr>
      </w:pPr>
      <w:r w:rsidRPr="001E7C73">
        <w:rPr>
          <w:b/>
          <w:sz w:val="20"/>
        </w:rPr>
        <w:t xml:space="preserve">0% 20% 40% 60% 80% 100% </w:t>
      </w:r>
    </w:p>
    <w:p w14:paraId="13031A83" w14:textId="77777777" w:rsidR="00BD1E37" w:rsidRPr="004D3C40" w:rsidRDefault="00BB004B" w:rsidP="00BD1E37">
      <w:pPr>
        <w:rPr>
          <w:b/>
          <w:sz w:val="20"/>
        </w:rPr>
      </w:pPr>
      <w:r w:rsidRPr="004D3C40">
        <w:rPr>
          <w:b/>
          <w:sz w:val="20"/>
        </w:rPr>
        <w:t>1     3       5      7       9     10</w:t>
      </w:r>
    </w:p>
    <w:p w14:paraId="791CBC46" w14:textId="77777777" w:rsidR="00BF4891" w:rsidRDefault="00BF4891" w:rsidP="00BD1E37"/>
    <w:p w14:paraId="5E6FBB78" w14:textId="77777777" w:rsidR="00BD1E37" w:rsidRDefault="00BD1E37" w:rsidP="00BD1E37">
      <w:r>
        <w:t xml:space="preserve">La segunda forma de pedir los n-tiles se configura de la siguiente manera y es útil cuando se quiere encontrar un cuantil en específico; por ejemplo, con la variable </w:t>
      </w:r>
      <w:r w:rsidR="007845A7">
        <w:rPr>
          <w:b/>
        </w:rPr>
        <w:t>V139</w:t>
      </w:r>
      <w:r>
        <w:t xml:space="preserve">. </w:t>
      </w:r>
    </w:p>
    <w:p w14:paraId="7F77D61D" w14:textId="77777777" w:rsidR="00BF4891" w:rsidRDefault="00BF4891" w:rsidP="00BF4891">
      <w:pPr>
        <w:rPr>
          <w:b/>
        </w:rPr>
      </w:pPr>
    </w:p>
    <w:p w14:paraId="335E097A" w14:textId="77777777" w:rsidR="00BF4891" w:rsidRPr="00BF4891" w:rsidRDefault="00BF4891" w:rsidP="00BF4891">
      <w:pPr>
        <w:rPr>
          <w:b/>
          <w:sz w:val="24"/>
        </w:rPr>
      </w:pPr>
      <w:r w:rsidRPr="00BF4891">
        <w:rPr>
          <w:b/>
          <w:sz w:val="24"/>
        </w:rPr>
        <w:t>V139- Democracy: Women have the same rights as men.</w:t>
      </w:r>
    </w:p>
    <w:p w14:paraId="399E5960" w14:textId="77777777" w:rsidR="00BD1E37" w:rsidRDefault="00BD1E37" w:rsidP="00BD1E37">
      <w:pPr>
        <w:rPr>
          <w:b/>
          <w:color w:val="000000" w:themeColor="text1"/>
        </w:rPr>
      </w:pPr>
    </w:p>
    <w:p w14:paraId="0AD7795E" w14:textId="77777777" w:rsidR="004D3C40" w:rsidRPr="004D3C40" w:rsidRDefault="004D3C40" w:rsidP="00BD1E37">
      <w:pPr>
        <w:rPr>
          <w:b/>
          <w:color w:val="2E74B5" w:themeColor="accent1" w:themeShade="BF"/>
        </w:rPr>
      </w:pPr>
      <w:r w:rsidRPr="004D3C40">
        <w:rPr>
          <w:color w:val="2E74B5" w:themeColor="accent1" w:themeShade="BF"/>
        </w:rPr>
        <w:t>V139A&lt;-as.numeric(V139)</w:t>
      </w:r>
    </w:p>
    <w:p w14:paraId="0757B530" w14:textId="77777777" w:rsidR="00BD1E37" w:rsidRDefault="00BF4891" w:rsidP="00BD1E37">
      <w:pPr>
        <w:rPr>
          <w:color w:val="2E74B5" w:themeColor="accent1" w:themeShade="BF"/>
        </w:rPr>
      </w:pPr>
      <w:r>
        <w:rPr>
          <w:color w:val="2E74B5" w:themeColor="accent1" w:themeShade="BF"/>
        </w:rPr>
        <w:t>quantile(V139A</w:t>
      </w:r>
      <w:r w:rsidR="00BD1E37" w:rsidRPr="005B69D7">
        <w:rPr>
          <w:color w:val="2E74B5" w:themeColor="accent1" w:themeShade="BF"/>
        </w:rPr>
        <w:t>, probs=c(.33, .44, .66, .855))</w:t>
      </w:r>
    </w:p>
    <w:p w14:paraId="4ACEA217" w14:textId="77777777" w:rsidR="00BD1E37" w:rsidRPr="001E7C73" w:rsidRDefault="00BD1E37" w:rsidP="00BD1E37">
      <w:pPr>
        <w:rPr>
          <w:b/>
          <w:color w:val="000000" w:themeColor="text1"/>
          <w:sz w:val="20"/>
        </w:rPr>
      </w:pPr>
      <w:r w:rsidRPr="001E7C73">
        <w:rPr>
          <w:b/>
          <w:color w:val="000000" w:themeColor="text1"/>
          <w:sz w:val="20"/>
        </w:rPr>
        <w:t xml:space="preserve">33%   44%   66% 85.5% </w:t>
      </w:r>
    </w:p>
    <w:p w14:paraId="742D3A46" w14:textId="77777777" w:rsidR="00BD1E37" w:rsidRPr="004D3C40" w:rsidRDefault="00BF4891" w:rsidP="00BD1E37">
      <w:pPr>
        <w:rPr>
          <w:b/>
          <w:color w:val="000000" w:themeColor="text1"/>
          <w:sz w:val="18"/>
        </w:rPr>
      </w:pPr>
      <w:r w:rsidRPr="004D3C40">
        <w:rPr>
          <w:b/>
          <w:sz w:val="20"/>
        </w:rPr>
        <w:t>7         8       10      10</w:t>
      </w:r>
    </w:p>
    <w:p w14:paraId="06217B2E" w14:textId="77777777" w:rsidR="00BD1E37" w:rsidRPr="005B69D7" w:rsidRDefault="00BD1E37" w:rsidP="00BD1E37">
      <w:pPr>
        <w:rPr>
          <w:color w:val="000000" w:themeColor="text1"/>
        </w:rPr>
      </w:pPr>
    </w:p>
    <w:p w14:paraId="4D7F4EFB" w14:textId="77777777" w:rsidR="00BD1E37" w:rsidRDefault="00BD1E37" w:rsidP="00BD1E37">
      <w:pPr>
        <w:jc w:val="both"/>
      </w:pPr>
      <w:r>
        <w:t>Por último, para señalar los valores de la variable desde el percentil, se procede de la siguiente manera. Esta acción nos permite identificar un valor y descubrir, posteriormente, sobre qué percentil se encuentra. En el</w:t>
      </w:r>
      <w:r w:rsidR="007845A7">
        <w:t xml:space="preserve"> ejemplo siguiente, el valor 7 se encuentra sobre el 34</w:t>
      </w:r>
      <w:r>
        <w:t xml:space="preserve">% de los datos. </w:t>
      </w:r>
    </w:p>
    <w:p w14:paraId="2805C0A9" w14:textId="77777777" w:rsidR="00BD1E37" w:rsidRDefault="00BD1E37" w:rsidP="00BD1E37"/>
    <w:p w14:paraId="7FBCE630" w14:textId="77777777" w:rsidR="00BD1E37" w:rsidRDefault="00BD1E37" w:rsidP="00BD1E37">
      <w:pPr>
        <w:rPr>
          <w:color w:val="2E74B5" w:themeColor="accent1" w:themeShade="BF"/>
        </w:rPr>
      </w:pPr>
      <w:r w:rsidRPr="009473E2">
        <w:rPr>
          <w:color w:val="2E74B5" w:themeColor="accent1" w:themeShade="BF"/>
        </w:rPr>
        <w:t>Per &lt;- ecdf(</w:t>
      </w:r>
      <w:r w:rsidR="004D3C40">
        <w:rPr>
          <w:color w:val="2E74B5" w:themeColor="accent1" w:themeShade="BF"/>
        </w:rPr>
        <w:t>V139A</w:t>
      </w:r>
      <w:r w:rsidRPr="009473E2">
        <w:rPr>
          <w:color w:val="2E74B5" w:themeColor="accent1" w:themeShade="BF"/>
        </w:rPr>
        <w:t>)</w:t>
      </w:r>
    </w:p>
    <w:p w14:paraId="0CD7B4A1" w14:textId="77777777" w:rsidR="00BD1E37" w:rsidRPr="009473E2" w:rsidRDefault="004D3C40" w:rsidP="00BD1E37">
      <w:pPr>
        <w:rPr>
          <w:color w:val="2E74B5" w:themeColor="accent1" w:themeShade="BF"/>
        </w:rPr>
      </w:pPr>
      <w:r>
        <w:rPr>
          <w:color w:val="2E74B5" w:themeColor="accent1" w:themeShade="BF"/>
        </w:rPr>
        <w:t>Per(7</w:t>
      </w:r>
      <w:r w:rsidR="00BD1E37" w:rsidRPr="009473E2">
        <w:rPr>
          <w:color w:val="2E74B5" w:themeColor="accent1" w:themeShade="BF"/>
        </w:rPr>
        <w:t>)</w:t>
      </w:r>
    </w:p>
    <w:p w14:paraId="4A393B43" w14:textId="77777777" w:rsidR="00BD1E37" w:rsidRPr="001E7C73" w:rsidRDefault="00BD1E37" w:rsidP="00BD1E37">
      <w:pPr>
        <w:rPr>
          <w:b/>
          <w:color w:val="C45911" w:themeColor="accent2" w:themeShade="BF"/>
          <w:sz w:val="20"/>
        </w:rPr>
      </w:pPr>
      <w:r w:rsidRPr="001E7C73">
        <w:rPr>
          <w:b/>
          <w:sz w:val="20"/>
        </w:rPr>
        <w:t xml:space="preserve"> [1] </w:t>
      </w:r>
      <w:r w:rsidR="004D3C40" w:rsidRPr="004D3C40">
        <w:rPr>
          <w:b/>
          <w:sz w:val="20"/>
        </w:rPr>
        <w:t>0.3482148</w:t>
      </w:r>
    </w:p>
    <w:p w14:paraId="10A34AB7" w14:textId="77777777" w:rsidR="00BD1E37" w:rsidRDefault="00BD1E37" w:rsidP="00BD1E37"/>
    <w:p w14:paraId="63760BFF" w14:textId="77777777" w:rsidR="00BD1E37" w:rsidRDefault="00BD1E37" w:rsidP="00BD1E37">
      <w:pPr>
        <w:jc w:val="both"/>
      </w:pPr>
      <w:r>
        <w:t xml:space="preserve">El siguiente grupo de estadísticos es el de sesgo: asimetría y kurtosis. Estos estadísticos ya los hemos pedido para las medidas de tendencia central que se estudió líneas arriba y nos sirven para entender cómo se distribuyen los valores de una variable, cuál es su tendencia y sobre qué puntos está acumulados. </w:t>
      </w:r>
    </w:p>
    <w:p w14:paraId="42B71459" w14:textId="77777777" w:rsidR="00BD1E37" w:rsidRDefault="00BD1E37" w:rsidP="00BD1E37">
      <w:pPr>
        <w:jc w:val="both"/>
      </w:pPr>
      <w:r>
        <w:t xml:space="preserve">Una variable puede ser simétrica cuando el coeficiente de asimetría es igual a 0, esto significa que la distribución de los valores hacia la izquierda y la derecha de la media es la misma. También puede ser de asimetría negativa si el coeficiente resultante es menor a 0 y de asimetría positiva </w:t>
      </w:r>
      <w:r>
        <w:lastRenderedPageBreak/>
        <w:t xml:space="preserve">si el coeficiente es mayor a 0. Para el primer caso, los valores estarán a la derecha de la media y para el segundo caso, los valores se reúnen a la izquierda de la media. </w:t>
      </w:r>
    </w:p>
    <w:p w14:paraId="04946497" w14:textId="77777777" w:rsidR="00BD1E37" w:rsidRDefault="00BD1E37" w:rsidP="00BD1E37">
      <w:pPr>
        <w:jc w:val="both"/>
      </w:pPr>
      <w:r>
        <w:t xml:space="preserve">La kurtosis nos indica qué tan concentrados están los valores de una variable. Cuando estos se encuentran sobre la media de manera regular, la variable es mesocúrtica. Los otros dos tipos son la variable leptocúrtica y la variable platicúrtica. La primera nos indica que un alto número de valores se posiciona sobre la media, esto tendrá un coeficiente positivo. La segunda nos indica que los valores no están concentrados sobre el punto medio, en este caso el coeficiente será negativo. </w:t>
      </w:r>
    </w:p>
    <w:p w14:paraId="4BE3A88E" w14:textId="77777777" w:rsidR="00BD1E37" w:rsidRDefault="00BD1E37" w:rsidP="00BD1E37"/>
    <w:p w14:paraId="77C63629" w14:textId="77777777" w:rsidR="00C04558" w:rsidRPr="00826CF7" w:rsidRDefault="00C04558" w:rsidP="00C04558">
      <w:pPr>
        <w:rPr>
          <w:b/>
          <w:sz w:val="24"/>
        </w:rPr>
      </w:pPr>
      <w:commentRangeStart w:id="189"/>
      <w:r>
        <w:rPr>
          <w:b/>
          <w:sz w:val="24"/>
        </w:rPr>
        <w:t>V</w:t>
      </w:r>
      <w:r w:rsidRPr="00826CF7">
        <w:rPr>
          <w:b/>
          <w:sz w:val="24"/>
        </w:rPr>
        <w:t xml:space="preserve">133- Democracy: People choose </w:t>
      </w:r>
      <w:r>
        <w:rPr>
          <w:b/>
          <w:sz w:val="24"/>
        </w:rPr>
        <w:t>their leaders in free elections</w:t>
      </w:r>
      <w:commentRangeEnd w:id="189"/>
      <w:r w:rsidR="007B7983">
        <w:rPr>
          <w:rStyle w:val="Refdecomentario"/>
        </w:rPr>
        <w:commentReference w:id="189"/>
      </w:r>
    </w:p>
    <w:p w14:paraId="0A18B64A" w14:textId="77777777" w:rsidR="00C04558" w:rsidRDefault="00C04558" w:rsidP="00C04558">
      <w:pPr>
        <w:rPr>
          <w:color w:val="2E74B5" w:themeColor="accent1" w:themeShade="BF"/>
        </w:rPr>
      </w:pPr>
    </w:p>
    <w:p w14:paraId="7115DDDE" w14:textId="77777777" w:rsidR="00C04558" w:rsidRPr="000E2BD7" w:rsidRDefault="00C04558" w:rsidP="00C04558">
      <w:pPr>
        <w:rPr>
          <w:color w:val="FF0000"/>
        </w:rPr>
      </w:pPr>
      <w:r w:rsidRPr="00826CF7">
        <w:rPr>
          <w:color w:val="2E74B5" w:themeColor="accent1" w:themeShade="BF"/>
        </w:rPr>
        <w:t xml:space="preserve">describe(V133A) </w:t>
      </w:r>
      <w:r w:rsidRPr="000E2BD7">
        <w:rPr>
          <w:color w:val="FF0000"/>
        </w:rPr>
        <w:t>#</w:t>
      </w:r>
      <w:r w:rsidR="000E2BD7">
        <w:rPr>
          <w:color w:val="FF0000"/>
        </w:rPr>
        <w:t xml:space="preserve"> </w:t>
      </w:r>
      <w:r w:rsidRPr="000E2BD7">
        <w:rPr>
          <w:color w:val="FF0000"/>
        </w:rPr>
        <w:t xml:space="preserve">con psych, el comando describe incluye medidas de </w:t>
      </w:r>
      <w:r w:rsidR="00B4562A">
        <w:rPr>
          <w:color w:val="FF0000"/>
        </w:rPr>
        <w:t>sesgo</w:t>
      </w:r>
    </w:p>
    <w:p w14:paraId="6EED7532" w14:textId="77777777" w:rsidR="00C04558" w:rsidRPr="00826CF7" w:rsidRDefault="00C04558" w:rsidP="00C04558">
      <w:pPr>
        <w:rPr>
          <w:sz w:val="20"/>
        </w:rPr>
      </w:pPr>
      <w:r>
        <w:t xml:space="preserve">  </w:t>
      </w:r>
      <w:r w:rsidRPr="00826CF7">
        <w:rPr>
          <w:sz w:val="20"/>
        </w:rPr>
        <w:t xml:space="preserve">vars     n </w:t>
      </w:r>
      <w:r>
        <w:rPr>
          <w:sz w:val="20"/>
        </w:rPr>
        <w:t xml:space="preserve">       </w:t>
      </w:r>
      <w:r w:rsidRPr="00826CF7">
        <w:rPr>
          <w:sz w:val="20"/>
        </w:rPr>
        <w:t xml:space="preserve">mean </w:t>
      </w:r>
      <w:r>
        <w:rPr>
          <w:sz w:val="20"/>
        </w:rPr>
        <w:t xml:space="preserve">  </w:t>
      </w:r>
      <w:r w:rsidRPr="00826CF7">
        <w:rPr>
          <w:sz w:val="20"/>
        </w:rPr>
        <w:t xml:space="preserve"> </w:t>
      </w:r>
      <w:r w:rsidRPr="00C04558">
        <w:rPr>
          <w:sz w:val="20"/>
        </w:rPr>
        <w:t>sd</w:t>
      </w:r>
      <w:r>
        <w:rPr>
          <w:b/>
          <w:sz w:val="20"/>
        </w:rPr>
        <w:t xml:space="preserve">  </w:t>
      </w:r>
      <w:r w:rsidRPr="00826CF7">
        <w:rPr>
          <w:sz w:val="20"/>
        </w:rPr>
        <w:t xml:space="preserve"> median</w:t>
      </w:r>
      <w:r>
        <w:rPr>
          <w:sz w:val="20"/>
        </w:rPr>
        <w:t xml:space="preserve"> </w:t>
      </w:r>
      <w:r w:rsidRPr="00826CF7">
        <w:rPr>
          <w:sz w:val="20"/>
        </w:rPr>
        <w:t xml:space="preserve"> trimmed </w:t>
      </w:r>
      <w:r>
        <w:rPr>
          <w:sz w:val="20"/>
        </w:rPr>
        <w:t xml:space="preserve"> </w:t>
      </w:r>
      <w:r w:rsidRPr="00826CF7">
        <w:rPr>
          <w:sz w:val="20"/>
        </w:rPr>
        <w:t xml:space="preserve"> </w:t>
      </w:r>
      <w:r w:rsidRPr="00C04558">
        <w:rPr>
          <w:sz w:val="20"/>
        </w:rPr>
        <w:t>mad</w:t>
      </w:r>
      <w:r>
        <w:rPr>
          <w:sz w:val="20"/>
        </w:rPr>
        <w:t xml:space="preserve">    </w:t>
      </w:r>
      <w:r w:rsidRPr="00826CF7">
        <w:rPr>
          <w:sz w:val="20"/>
        </w:rPr>
        <w:t xml:space="preserve">min </w:t>
      </w:r>
      <w:r>
        <w:rPr>
          <w:sz w:val="20"/>
        </w:rPr>
        <w:t xml:space="preserve">  </w:t>
      </w:r>
      <w:r w:rsidRPr="00826CF7">
        <w:rPr>
          <w:sz w:val="20"/>
        </w:rPr>
        <w:t>max</w:t>
      </w:r>
      <w:r>
        <w:rPr>
          <w:sz w:val="20"/>
        </w:rPr>
        <w:t xml:space="preserve">  </w:t>
      </w:r>
      <w:r w:rsidRPr="00826CF7">
        <w:rPr>
          <w:sz w:val="20"/>
        </w:rPr>
        <w:t xml:space="preserve"> </w:t>
      </w:r>
      <w:r w:rsidRPr="00C04558">
        <w:rPr>
          <w:sz w:val="20"/>
        </w:rPr>
        <w:t>range</w:t>
      </w:r>
      <w:r w:rsidRPr="00A773D2">
        <w:rPr>
          <w:b/>
          <w:sz w:val="20"/>
        </w:rPr>
        <w:t xml:space="preserve"> </w:t>
      </w:r>
      <w:r>
        <w:rPr>
          <w:sz w:val="20"/>
        </w:rPr>
        <w:t xml:space="preserve"> </w:t>
      </w:r>
      <w:r w:rsidRPr="00C04558">
        <w:rPr>
          <w:b/>
          <w:sz w:val="20"/>
        </w:rPr>
        <w:t>skew  kurtosis</w:t>
      </w:r>
      <w:r w:rsidRPr="00826CF7">
        <w:rPr>
          <w:sz w:val="20"/>
        </w:rPr>
        <w:t xml:space="preserve">   se</w:t>
      </w:r>
    </w:p>
    <w:p w14:paraId="26B60091" w14:textId="77777777" w:rsidR="00C04558" w:rsidRPr="00826CF7" w:rsidRDefault="00C04558" w:rsidP="00C04558">
      <w:pPr>
        <w:rPr>
          <w:sz w:val="20"/>
        </w:rPr>
      </w:pPr>
      <w:r w:rsidRPr="00826CF7">
        <w:rPr>
          <w:sz w:val="20"/>
        </w:rPr>
        <w:t>1    1</w:t>
      </w:r>
      <w:r>
        <w:rPr>
          <w:sz w:val="20"/>
        </w:rPr>
        <w:t xml:space="preserve"> </w:t>
      </w:r>
      <w:r w:rsidRPr="00826CF7">
        <w:rPr>
          <w:sz w:val="20"/>
        </w:rPr>
        <w:t>83019</w:t>
      </w:r>
      <w:r>
        <w:rPr>
          <w:sz w:val="20"/>
        </w:rPr>
        <w:t xml:space="preserve">    </w:t>
      </w:r>
      <w:r w:rsidRPr="00826CF7">
        <w:rPr>
          <w:sz w:val="20"/>
        </w:rPr>
        <w:t>7.95</w:t>
      </w:r>
      <w:r>
        <w:rPr>
          <w:sz w:val="20"/>
        </w:rPr>
        <w:t xml:space="preserve">     </w:t>
      </w:r>
      <w:r w:rsidRPr="00826CF7">
        <w:rPr>
          <w:sz w:val="20"/>
        </w:rPr>
        <w:t xml:space="preserve"> </w:t>
      </w:r>
      <w:r w:rsidRPr="00C04558">
        <w:rPr>
          <w:sz w:val="20"/>
        </w:rPr>
        <w:t>2.5</w:t>
      </w:r>
      <w:r w:rsidRPr="00826CF7">
        <w:rPr>
          <w:sz w:val="20"/>
        </w:rPr>
        <w:t xml:space="preserve">      9  </w:t>
      </w:r>
      <w:r>
        <w:rPr>
          <w:sz w:val="20"/>
        </w:rPr>
        <w:tab/>
      </w:r>
      <w:r w:rsidRPr="00826CF7">
        <w:rPr>
          <w:sz w:val="20"/>
        </w:rPr>
        <w:t>8.39</w:t>
      </w:r>
      <w:r>
        <w:rPr>
          <w:sz w:val="20"/>
        </w:rPr>
        <w:tab/>
      </w:r>
      <w:r w:rsidRPr="00826CF7">
        <w:rPr>
          <w:b/>
          <w:sz w:val="20"/>
        </w:rPr>
        <w:t xml:space="preserve"> </w:t>
      </w:r>
      <w:r w:rsidRPr="00C04558">
        <w:rPr>
          <w:sz w:val="20"/>
        </w:rPr>
        <w:t>1.48</w:t>
      </w:r>
      <w:r w:rsidRPr="00826CF7">
        <w:rPr>
          <w:sz w:val="20"/>
        </w:rPr>
        <w:t xml:space="preserve"> </w:t>
      </w:r>
      <w:r>
        <w:rPr>
          <w:sz w:val="20"/>
        </w:rPr>
        <w:tab/>
      </w:r>
      <w:r w:rsidRPr="00826CF7">
        <w:rPr>
          <w:sz w:val="20"/>
        </w:rPr>
        <w:t xml:space="preserve">  1</w:t>
      </w:r>
      <w:r>
        <w:rPr>
          <w:b/>
          <w:sz w:val="20"/>
        </w:rPr>
        <w:t xml:space="preserve">     </w:t>
      </w:r>
      <w:r w:rsidRPr="00826CF7">
        <w:rPr>
          <w:sz w:val="20"/>
        </w:rPr>
        <w:t xml:space="preserve">10    </w:t>
      </w:r>
      <w:r>
        <w:rPr>
          <w:sz w:val="20"/>
        </w:rPr>
        <w:t xml:space="preserve">    </w:t>
      </w:r>
      <w:r w:rsidRPr="00826CF7">
        <w:rPr>
          <w:sz w:val="20"/>
        </w:rPr>
        <w:t xml:space="preserve"> </w:t>
      </w:r>
      <w:r w:rsidRPr="00C04558">
        <w:rPr>
          <w:sz w:val="20"/>
        </w:rPr>
        <w:t>9</w:t>
      </w:r>
      <w:r w:rsidRPr="00A773D2">
        <w:rPr>
          <w:b/>
          <w:sz w:val="20"/>
        </w:rPr>
        <w:tab/>
      </w:r>
      <w:r w:rsidRPr="00C04558">
        <w:rPr>
          <w:b/>
          <w:sz w:val="20"/>
        </w:rPr>
        <w:t xml:space="preserve">-1.2   </w:t>
      </w:r>
      <w:r>
        <w:rPr>
          <w:b/>
          <w:sz w:val="20"/>
        </w:rPr>
        <w:t xml:space="preserve"> </w:t>
      </w:r>
      <w:r w:rsidRPr="00C04558">
        <w:rPr>
          <w:b/>
          <w:sz w:val="20"/>
        </w:rPr>
        <w:t xml:space="preserve">  0.52</w:t>
      </w:r>
      <w:r w:rsidRPr="00826CF7">
        <w:rPr>
          <w:sz w:val="20"/>
        </w:rPr>
        <w:t xml:space="preserve"> </w:t>
      </w:r>
      <w:r>
        <w:rPr>
          <w:sz w:val="20"/>
        </w:rPr>
        <w:t xml:space="preserve">     </w:t>
      </w:r>
      <w:r w:rsidRPr="00826CF7">
        <w:rPr>
          <w:sz w:val="20"/>
        </w:rPr>
        <w:t>0.01</w:t>
      </w:r>
    </w:p>
    <w:p w14:paraId="2F4088D4" w14:textId="77777777" w:rsidR="00BD1E37" w:rsidRDefault="00BD1E37" w:rsidP="00BD1E37"/>
    <w:p w14:paraId="59CDF1CC" w14:textId="77777777" w:rsidR="00BD1E37" w:rsidRPr="00CA0C50" w:rsidRDefault="00BD1E37" w:rsidP="00BD1E37">
      <w:pPr>
        <w:jc w:val="both"/>
      </w:pPr>
      <w:r>
        <w:t xml:space="preserve">La asimetría para la variable </w:t>
      </w:r>
      <w:r w:rsidR="009C1A96">
        <w:rPr>
          <w:b/>
        </w:rPr>
        <w:t>V133</w:t>
      </w:r>
      <w:r>
        <w:rPr>
          <w:b/>
        </w:rPr>
        <w:t xml:space="preserve"> </w:t>
      </w:r>
      <w:r w:rsidR="009C1A96">
        <w:t>es negativa</w:t>
      </w:r>
      <w:r>
        <w:t xml:space="preserve"> porque el</w:t>
      </w:r>
      <w:r w:rsidR="009C1A96">
        <w:t xml:space="preserve"> coeficiente que R nos da es meno</w:t>
      </w:r>
      <w:r>
        <w:t>r a cero. Esto significa, que los valores de esta varia</w:t>
      </w:r>
      <w:r w:rsidR="009C1A96">
        <w:t>ble se concentran a la derecha</w:t>
      </w:r>
      <w:r>
        <w:t xml:space="preserve"> de la media. Asimismo, el coeficiente </w:t>
      </w:r>
      <w:r w:rsidR="009C1A96">
        <w:t>de kurtosis es positivo pero bajo,</w:t>
      </w:r>
      <w:r>
        <w:t xml:space="preserve"> se puede complementar con un gráfico para confirmar que e</w:t>
      </w:r>
      <w:r w:rsidR="000E68B5">
        <w:t>sta es una variable mesocúrtica</w:t>
      </w:r>
      <w:r>
        <w:t xml:space="preserve">. </w:t>
      </w:r>
    </w:p>
    <w:p w14:paraId="4CC21592" w14:textId="77777777" w:rsidR="00BD1E37" w:rsidRDefault="00BD1E37" w:rsidP="00BD1E37">
      <w:pPr>
        <w:rPr>
          <w:b/>
        </w:rPr>
      </w:pPr>
      <w:r>
        <w:t xml:space="preserve">Desarrollemos el mismo análisis con la variable </w:t>
      </w:r>
      <w:r w:rsidR="000E68B5">
        <w:rPr>
          <w:b/>
        </w:rPr>
        <w:t>V134</w:t>
      </w:r>
      <w:r>
        <w:rPr>
          <w:b/>
        </w:rPr>
        <w:t xml:space="preserve"> </w:t>
      </w:r>
    </w:p>
    <w:p w14:paraId="4CC2628C" w14:textId="77777777" w:rsidR="000E68B5" w:rsidRDefault="000E68B5" w:rsidP="000E68B5">
      <w:pPr>
        <w:rPr>
          <w:b/>
        </w:rPr>
      </w:pPr>
    </w:p>
    <w:p w14:paraId="584B6CE6" w14:textId="77777777" w:rsidR="000E68B5" w:rsidRPr="008B3F1A" w:rsidRDefault="000E68B5" w:rsidP="000E68B5">
      <w:pPr>
        <w:rPr>
          <w:b/>
        </w:rPr>
      </w:pPr>
      <w:r>
        <w:rPr>
          <w:b/>
        </w:rPr>
        <w:t xml:space="preserve">V134- </w:t>
      </w:r>
      <w:r w:rsidRPr="008B3F1A">
        <w:rPr>
          <w:b/>
        </w:rPr>
        <w:t>Democracy: People rec</w:t>
      </w:r>
      <w:r>
        <w:rPr>
          <w:b/>
        </w:rPr>
        <w:t>eive state aid for unemployment</w:t>
      </w:r>
    </w:p>
    <w:p w14:paraId="609D9DCD" w14:textId="77777777" w:rsidR="00CD31A8" w:rsidRDefault="00CD31A8" w:rsidP="000E68B5">
      <w:pPr>
        <w:rPr>
          <w:color w:val="2E74B5" w:themeColor="accent1" w:themeShade="BF"/>
          <w:sz w:val="24"/>
        </w:rPr>
      </w:pPr>
    </w:p>
    <w:p w14:paraId="19BBB10B" w14:textId="77777777" w:rsidR="000E68B5" w:rsidRPr="008B3811" w:rsidRDefault="000E68B5" w:rsidP="000E68B5">
      <w:pPr>
        <w:rPr>
          <w:color w:val="2E74B5" w:themeColor="accent1" w:themeShade="BF"/>
          <w:sz w:val="24"/>
        </w:rPr>
      </w:pPr>
      <w:r>
        <w:rPr>
          <w:color w:val="2E74B5" w:themeColor="accent1" w:themeShade="BF"/>
          <w:sz w:val="24"/>
        </w:rPr>
        <w:t>describe(V134A</w:t>
      </w:r>
      <w:r w:rsidRPr="008B3811">
        <w:rPr>
          <w:color w:val="2E74B5" w:themeColor="accent1" w:themeShade="BF"/>
          <w:sz w:val="24"/>
        </w:rPr>
        <w:t>)</w:t>
      </w:r>
    </w:p>
    <w:p w14:paraId="5083B83B" w14:textId="77777777" w:rsidR="000E68B5" w:rsidRPr="000E68B5" w:rsidRDefault="000E68B5" w:rsidP="000E68B5">
      <w:pPr>
        <w:rPr>
          <w:sz w:val="20"/>
        </w:rPr>
      </w:pPr>
      <w:r w:rsidRPr="000E68B5">
        <w:rPr>
          <w:sz w:val="20"/>
        </w:rPr>
        <w:t xml:space="preserve">  vars     n         mean   sd    median   trimmed  mad   min   max   range  </w:t>
      </w:r>
      <w:r w:rsidRPr="000E68B5">
        <w:rPr>
          <w:b/>
          <w:sz w:val="20"/>
        </w:rPr>
        <w:t>skew   kurtosis</w:t>
      </w:r>
      <w:r w:rsidRPr="000E68B5">
        <w:rPr>
          <w:sz w:val="20"/>
        </w:rPr>
        <w:t xml:space="preserve">    se</w:t>
      </w:r>
    </w:p>
    <w:p w14:paraId="683F82FA" w14:textId="77777777" w:rsidR="000E68B5" w:rsidRPr="000E68B5" w:rsidRDefault="000E68B5" w:rsidP="000E68B5">
      <w:pPr>
        <w:rPr>
          <w:sz w:val="20"/>
        </w:rPr>
      </w:pPr>
      <w:r w:rsidRPr="000E68B5">
        <w:rPr>
          <w:sz w:val="20"/>
        </w:rPr>
        <w:t xml:space="preserve">1    1   83029     6.98   2.73      8            7.28       2.97   1        10         9        </w:t>
      </w:r>
      <w:r w:rsidRPr="000E68B5">
        <w:rPr>
          <w:b/>
          <w:sz w:val="20"/>
        </w:rPr>
        <w:t>-0.64    -0.61</w:t>
      </w:r>
      <w:r w:rsidRPr="000E68B5">
        <w:rPr>
          <w:sz w:val="20"/>
        </w:rPr>
        <w:t xml:space="preserve">    0.01</w:t>
      </w:r>
    </w:p>
    <w:p w14:paraId="67909EF6" w14:textId="77777777" w:rsidR="00BD1E37" w:rsidRDefault="00BD1E37" w:rsidP="00BD1E37">
      <w:pPr>
        <w:rPr>
          <w:b/>
        </w:rPr>
      </w:pPr>
    </w:p>
    <w:p w14:paraId="322F4405" w14:textId="77777777" w:rsidR="00BD1E37" w:rsidRPr="00AB6031" w:rsidRDefault="00BD1E37" w:rsidP="00BD1E37">
      <w:pPr>
        <w:pStyle w:val="Ttulo1"/>
      </w:pPr>
      <w:r>
        <w:t>Distribución Normal</w:t>
      </w:r>
    </w:p>
    <w:p w14:paraId="5A5148EF" w14:textId="77777777" w:rsidR="00BD1E37" w:rsidRDefault="00BD1E37" w:rsidP="00BD1E37">
      <w:pPr>
        <w:jc w:val="both"/>
      </w:pPr>
    </w:p>
    <w:p w14:paraId="7B67DFD9" w14:textId="77777777" w:rsidR="00BD1E37" w:rsidRDefault="005056E6" w:rsidP="005B5245">
      <w:pPr>
        <w:jc w:val="both"/>
      </w:pPr>
      <w:r>
        <w:t>Este</w:t>
      </w:r>
      <w:r w:rsidR="00BD1E37">
        <w:t xml:space="preserve"> </w:t>
      </w:r>
      <w:r>
        <w:t>concepto</w:t>
      </w:r>
      <w:r w:rsidR="00BD1E37">
        <w:t xml:space="preserve"> hace alusión a la distribución de los valores de una variable escalar. Se caracteriza por ser simétrica y mesocúrtica</w:t>
      </w:r>
      <w:ins w:id="190" w:author="Noam López" w:date="2016-01-21T12:32:00Z">
        <w:r w:rsidR="007B7983">
          <w:t>.</w:t>
        </w:r>
      </w:ins>
      <w:del w:id="191" w:author="Noam López" w:date="2016-01-21T12:32:00Z">
        <w:r w:rsidR="00BD1E37" w:rsidDel="007B7983">
          <w:delText>:</w:delText>
        </w:r>
      </w:del>
      <w:r w:rsidR="00BD1E37">
        <w:t xml:space="preserve"> </w:t>
      </w:r>
      <w:commentRangeStart w:id="192"/>
      <w:ins w:id="193" w:author="Noam López" w:date="2016-01-21T12:32:00Z">
        <w:r w:rsidR="007B7983">
          <w:t>L</w:t>
        </w:r>
      </w:ins>
      <w:del w:id="194" w:author="Noam López" w:date="2016-01-21T12:32:00Z">
        <w:r w:rsidR="00BD1E37" w:rsidDel="007B7983">
          <w:delText>l</w:delText>
        </w:r>
      </w:del>
      <w:r w:rsidR="00BD1E37">
        <w:t xml:space="preserve">os valores se concentran en la parte media de la distribución y se extienden de igual manera hacia la zona baja de la muestra, como a la zona alta de la muestra. </w:t>
      </w:r>
      <w:commentRangeEnd w:id="192"/>
      <w:r w:rsidR="007B7983">
        <w:rPr>
          <w:rStyle w:val="Refdecomentario"/>
        </w:rPr>
        <w:commentReference w:id="192"/>
      </w:r>
      <w:r w:rsidR="00BD1E37">
        <w:t xml:space="preserve">Su relevancia radica en que es el requisito previo para una serie de técnicas que se utilizarán más adelante. Por eso, una serie de pruebas se han desarrollado con el objetivo de determinar si una variable es normal o no. En este capítulo solo se utilizará las de Shapiro-Wilk y Kolmogorov-Smirnov. </w:t>
      </w:r>
    </w:p>
    <w:p w14:paraId="5B037EAB" w14:textId="77777777" w:rsidR="00BD1E37" w:rsidRDefault="00BD1E37" w:rsidP="00BD1E37">
      <w:pPr>
        <w:jc w:val="both"/>
      </w:pPr>
      <w:r>
        <w:lastRenderedPageBreak/>
        <w:t>La primera se utiliza cuando el grado de libertad de una variable es menor a 50; por lo tanto, la segunda prueba se utiliza cuando la población es mayor a 50. La prueba de normalidad utiliza una H0: existe normalidad, y una H1: no existe normalidad, de tal manera que cuando la significancia sea mayor a 0.05 se debe aceptar la H0 y cuando esta sea rechazada, se debe aceptar la H1. Veamos el desarrollo de este concepto con la</w:t>
      </w:r>
      <w:r w:rsidR="005C5A33">
        <w:t>s</w:t>
      </w:r>
      <w:r>
        <w:t xml:space="preserve"> variable</w:t>
      </w:r>
      <w:r w:rsidR="005C5A33">
        <w:t>s</w:t>
      </w:r>
      <w:r>
        <w:t xml:space="preserve"> </w:t>
      </w:r>
      <w:commentRangeStart w:id="195"/>
      <w:r w:rsidR="005C5A33">
        <w:rPr>
          <w:b/>
        </w:rPr>
        <w:t>RESEMAVAL</w:t>
      </w:r>
      <w:r w:rsidR="005C5A33">
        <w:t xml:space="preserve"> y</w:t>
      </w:r>
      <w:r w:rsidR="005C5A33">
        <w:rPr>
          <w:b/>
        </w:rPr>
        <w:t xml:space="preserve"> SACSECVAL</w:t>
      </w:r>
      <w:r>
        <w:t xml:space="preserve">, </w:t>
      </w:r>
      <w:commentRangeEnd w:id="195"/>
      <w:r w:rsidR="00364C35">
        <w:rPr>
          <w:rStyle w:val="Refdecomentario"/>
        </w:rPr>
        <w:commentReference w:id="195"/>
      </w:r>
      <w:r>
        <w:t xml:space="preserve">para esto se debe instalar el paquete </w:t>
      </w:r>
      <w:r>
        <w:rPr>
          <w:i/>
        </w:rPr>
        <w:t xml:space="preserve">nortest </w:t>
      </w:r>
      <w:r>
        <w:t xml:space="preserve">y utilizar los comandos </w:t>
      </w:r>
      <w:r w:rsidRPr="00FA17F6">
        <w:rPr>
          <w:i/>
        </w:rPr>
        <w:t>shapiro.test(variable)</w:t>
      </w:r>
      <w:ins w:id="196" w:author="Noam López" w:date="2016-01-21T12:41:00Z">
        <w:r w:rsidR="007B7983">
          <w:rPr>
            <w:i/>
          </w:rPr>
          <w:t>$</w:t>
        </w:r>
      </w:ins>
      <w:r w:rsidRPr="00FA17F6">
        <w:rPr>
          <w:i/>
        </w:rPr>
        <w:t>p.value</w:t>
      </w:r>
      <w:r>
        <w:t xml:space="preserve"> y </w:t>
      </w:r>
      <w:r w:rsidRPr="00FA17F6">
        <w:rPr>
          <w:i/>
        </w:rPr>
        <w:t>lillie.test(variable)$p.value</w:t>
      </w:r>
      <w:r>
        <w:t>.</w:t>
      </w:r>
    </w:p>
    <w:p w14:paraId="301F4342" w14:textId="77777777" w:rsidR="00BD1E37" w:rsidRDefault="00BD1E37" w:rsidP="00BD1E37"/>
    <w:p w14:paraId="3A640C59" w14:textId="77777777" w:rsidR="00BD1E37" w:rsidRDefault="00BD1E37" w:rsidP="00BD1E37">
      <w:pPr>
        <w:rPr>
          <w:color w:val="2E74B5" w:themeColor="accent1" w:themeShade="BF"/>
        </w:rPr>
      </w:pPr>
      <w:r w:rsidRPr="00FA17F6">
        <w:rPr>
          <w:color w:val="2E74B5" w:themeColor="accent1" w:themeShade="BF"/>
        </w:rPr>
        <w:t>install.packages(nortest)</w:t>
      </w:r>
    </w:p>
    <w:p w14:paraId="2B3A9637" w14:textId="77777777" w:rsidR="00BD1E37" w:rsidRDefault="00BD1E37" w:rsidP="00BD1E37">
      <w:pPr>
        <w:rPr>
          <w:color w:val="2E74B5" w:themeColor="accent1" w:themeShade="BF"/>
        </w:rPr>
      </w:pPr>
      <w:r w:rsidRPr="00FA17F6">
        <w:rPr>
          <w:color w:val="2E74B5" w:themeColor="accent1" w:themeShade="BF"/>
        </w:rPr>
        <w:t>library(nortest)</w:t>
      </w:r>
    </w:p>
    <w:p w14:paraId="01A17455" w14:textId="77777777" w:rsidR="005B5245" w:rsidRPr="00FA17F6" w:rsidRDefault="005B5245" w:rsidP="00BD1E37">
      <w:pPr>
        <w:rPr>
          <w:color w:val="2E74B5" w:themeColor="accent1" w:themeShade="BF"/>
        </w:rPr>
      </w:pPr>
    </w:p>
    <w:p w14:paraId="29F884C5" w14:textId="77777777" w:rsidR="005B5245" w:rsidRDefault="005B5245" w:rsidP="005B5245">
      <w:pPr>
        <w:rPr>
          <w:color w:val="2E74B5" w:themeColor="accent1" w:themeShade="BF"/>
        </w:rPr>
      </w:pPr>
      <w:commentRangeStart w:id="197"/>
      <w:r w:rsidRPr="002A0295">
        <w:rPr>
          <w:color w:val="2E74B5" w:themeColor="accent1" w:themeShade="BF"/>
        </w:rPr>
        <w:t>data1&lt;-Data[Data$V2=="Peru",]</w:t>
      </w:r>
      <w:r w:rsidR="005C5A33">
        <w:rPr>
          <w:color w:val="2E74B5" w:themeColor="accent1" w:themeShade="BF"/>
        </w:rPr>
        <w:t xml:space="preserve"> </w:t>
      </w:r>
      <w:commentRangeEnd w:id="197"/>
      <w:r w:rsidR="007B7983">
        <w:rPr>
          <w:rStyle w:val="Refdecomentario"/>
        </w:rPr>
        <w:commentReference w:id="197"/>
      </w:r>
      <w:r w:rsidR="005C5A33" w:rsidRPr="005C5A33">
        <w:rPr>
          <w:color w:val="FF0000"/>
        </w:rPr>
        <w:t xml:space="preserve">#segmentamos la data con las casos del Perú </w:t>
      </w:r>
    </w:p>
    <w:p w14:paraId="3E0A53A2" w14:textId="77777777" w:rsidR="005C5A33" w:rsidRDefault="005C5A33" w:rsidP="005B5245">
      <w:pPr>
        <w:rPr>
          <w:color w:val="2E74B5" w:themeColor="accent1" w:themeShade="BF"/>
        </w:rPr>
      </w:pPr>
      <w:r w:rsidRPr="005C5A33">
        <w:rPr>
          <w:color w:val="2E74B5" w:themeColor="accent1" w:themeShade="BF"/>
        </w:rPr>
        <w:t>describe(data1$RESEMAVAL)</w:t>
      </w:r>
    </w:p>
    <w:p w14:paraId="2D373991" w14:textId="77777777" w:rsidR="005B5245" w:rsidRPr="005C5A33" w:rsidRDefault="005B5245" w:rsidP="005B5245">
      <w:pPr>
        <w:rPr>
          <w:sz w:val="20"/>
        </w:rPr>
      </w:pPr>
      <w:r w:rsidRPr="005C5A33">
        <w:rPr>
          <w:sz w:val="20"/>
        </w:rPr>
        <w:t xml:space="preserve">data1$RESEMAVAL </w:t>
      </w:r>
    </w:p>
    <w:p w14:paraId="3AA84B63" w14:textId="77777777" w:rsidR="005B5245" w:rsidRPr="005B5245" w:rsidRDefault="005B5245">
      <w:pPr>
        <w:spacing w:after="0"/>
        <w:rPr>
          <w:sz w:val="20"/>
        </w:rPr>
        <w:pPrChange w:id="198" w:author="Noam López" w:date="2016-01-21T12:47:00Z">
          <w:pPr/>
        </w:pPrChange>
      </w:pPr>
      <w:r w:rsidRPr="005B5245">
        <w:rPr>
          <w:sz w:val="20"/>
        </w:rPr>
        <w:t xml:space="preserve">      n missing  unique    Info    Mean     .05 </w:t>
      </w:r>
      <w:r>
        <w:rPr>
          <w:sz w:val="20"/>
        </w:rPr>
        <w:t xml:space="preserve">    .10     .25     .50     .75</w:t>
      </w:r>
      <w:r w:rsidRPr="005B5245">
        <w:rPr>
          <w:sz w:val="20"/>
        </w:rPr>
        <w:t xml:space="preserve">    .90     .95 </w:t>
      </w:r>
    </w:p>
    <w:p w14:paraId="6560FB64" w14:textId="77777777" w:rsidR="005B5245" w:rsidRPr="005B5245" w:rsidRDefault="005B5245">
      <w:pPr>
        <w:spacing w:after="0"/>
        <w:rPr>
          <w:sz w:val="20"/>
        </w:rPr>
        <w:pPrChange w:id="199" w:author="Noam López" w:date="2016-01-21T12:47:00Z">
          <w:pPr/>
        </w:pPrChange>
      </w:pPr>
      <w:r w:rsidRPr="005B5245">
        <w:rPr>
          <w:sz w:val="20"/>
        </w:rPr>
        <w:t xml:space="preserve">   </w:t>
      </w:r>
      <w:r w:rsidRPr="005C5A33">
        <w:rPr>
          <w:b/>
          <w:sz w:val="20"/>
        </w:rPr>
        <w:t xml:space="preserve">1194 </w:t>
      </w:r>
      <w:r w:rsidRPr="005B5245">
        <w:rPr>
          <w:sz w:val="20"/>
        </w:rPr>
        <w:t xml:space="preserve">     16     940       1 </w:t>
      </w:r>
      <w:r>
        <w:rPr>
          <w:sz w:val="20"/>
        </w:rPr>
        <w:t xml:space="preserve">         0.43     0.22 </w:t>
      </w:r>
      <w:r w:rsidRPr="005B5245">
        <w:rPr>
          <w:sz w:val="20"/>
        </w:rPr>
        <w:t xml:space="preserve">  0.26</w:t>
      </w:r>
      <w:r>
        <w:rPr>
          <w:sz w:val="20"/>
        </w:rPr>
        <w:t xml:space="preserve"> </w:t>
      </w:r>
      <w:r w:rsidRPr="005B5245">
        <w:rPr>
          <w:sz w:val="20"/>
        </w:rPr>
        <w:t xml:space="preserve">  0.34</w:t>
      </w:r>
      <w:r>
        <w:rPr>
          <w:sz w:val="20"/>
        </w:rPr>
        <w:t xml:space="preserve">  </w:t>
      </w:r>
      <w:r w:rsidRPr="005B5245">
        <w:rPr>
          <w:sz w:val="20"/>
        </w:rPr>
        <w:t xml:space="preserve"> 0.43</w:t>
      </w:r>
      <w:r>
        <w:rPr>
          <w:sz w:val="20"/>
        </w:rPr>
        <w:t xml:space="preserve"> </w:t>
      </w:r>
      <w:r w:rsidRPr="005B5245">
        <w:rPr>
          <w:sz w:val="20"/>
        </w:rPr>
        <w:t xml:space="preserve"> </w:t>
      </w:r>
      <w:r>
        <w:rPr>
          <w:sz w:val="20"/>
        </w:rPr>
        <w:t xml:space="preserve"> </w:t>
      </w:r>
      <w:r w:rsidRPr="005B5245">
        <w:rPr>
          <w:sz w:val="20"/>
        </w:rPr>
        <w:t xml:space="preserve">0.51 </w:t>
      </w:r>
      <w:r>
        <w:rPr>
          <w:sz w:val="20"/>
        </w:rPr>
        <w:t xml:space="preserve">  </w:t>
      </w:r>
      <w:r w:rsidRPr="005B5245">
        <w:rPr>
          <w:sz w:val="20"/>
        </w:rPr>
        <w:t xml:space="preserve">0.61 0.67 </w:t>
      </w:r>
    </w:p>
    <w:p w14:paraId="549910C8" w14:textId="77777777" w:rsidR="005B5245" w:rsidRPr="005B5245" w:rsidRDefault="005B5245">
      <w:pPr>
        <w:spacing w:after="0"/>
        <w:rPr>
          <w:sz w:val="20"/>
        </w:rPr>
        <w:pPrChange w:id="200" w:author="Noam López" w:date="2016-01-21T12:47:00Z">
          <w:pPr/>
        </w:pPrChange>
      </w:pPr>
      <w:r w:rsidRPr="005B5245">
        <w:rPr>
          <w:sz w:val="20"/>
        </w:rPr>
        <w:t>lowest : 0.05528 0.08250 0.09667 0.11524 0.11650</w:t>
      </w:r>
    </w:p>
    <w:p w14:paraId="0F25A040" w14:textId="77777777" w:rsidR="005B5245" w:rsidRDefault="005B5245">
      <w:pPr>
        <w:spacing w:after="0"/>
        <w:rPr>
          <w:sz w:val="20"/>
        </w:rPr>
        <w:pPrChange w:id="201" w:author="Noam López" w:date="2016-01-21T12:47:00Z">
          <w:pPr/>
        </w:pPrChange>
      </w:pPr>
      <w:r w:rsidRPr="005B5245">
        <w:rPr>
          <w:sz w:val="20"/>
        </w:rPr>
        <w:t>highest: 0.81944 0.83333 0.84218 0.86133 0.87417</w:t>
      </w:r>
    </w:p>
    <w:p w14:paraId="318177B1" w14:textId="77777777" w:rsidR="005B5245" w:rsidRPr="005B5245" w:rsidRDefault="005B5245" w:rsidP="005B5245">
      <w:pPr>
        <w:rPr>
          <w:sz w:val="20"/>
        </w:rPr>
      </w:pPr>
    </w:p>
    <w:p w14:paraId="4ED97CDE" w14:textId="77777777" w:rsidR="005B5245" w:rsidRDefault="005B5245" w:rsidP="005B5245">
      <w:pPr>
        <w:rPr>
          <w:color w:val="2E74B5" w:themeColor="accent1" w:themeShade="BF"/>
        </w:rPr>
      </w:pPr>
      <w:r w:rsidRPr="002A0295">
        <w:rPr>
          <w:color w:val="2E74B5" w:themeColor="accent1" w:themeShade="BF"/>
        </w:rPr>
        <w:t xml:space="preserve">lillie.test(data1$RESEMAVAL)$p.value </w:t>
      </w:r>
      <w:r w:rsidRPr="002A0295">
        <w:rPr>
          <w:color w:val="FF0000"/>
        </w:rPr>
        <w:t>#para pedir test de Shapiro-Wilk</w:t>
      </w:r>
    </w:p>
    <w:p w14:paraId="08983A00" w14:textId="77777777" w:rsidR="005B5245" w:rsidRPr="00052573" w:rsidRDefault="005B5245" w:rsidP="005B5245">
      <w:pPr>
        <w:rPr>
          <w:b/>
          <w:sz w:val="20"/>
        </w:rPr>
      </w:pPr>
      <w:r w:rsidRPr="00052573">
        <w:rPr>
          <w:b/>
          <w:sz w:val="20"/>
        </w:rPr>
        <w:t>[1] 0.1502064</w:t>
      </w:r>
    </w:p>
    <w:p w14:paraId="52F5D450" w14:textId="77777777" w:rsidR="005B5245" w:rsidRPr="002A0295" w:rsidRDefault="005B5245" w:rsidP="005B5245">
      <w:pPr>
        <w:rPr>
          <w:color w:val="2E74B5" w:themeColor="accent1" w:themeShade="BF"/>
        </w:rPr>
      </w:pPr>
      <w:r w:rsidRPr="002A0295">
        <w:rPr>
          <w:color w:val="2E74B5" w:themeColor="accent1" w:themeShade="BF"/>
        </w:rPr>
        <w:t xml:space="preserve">shapiro.test(data1$RESEMAVAL)$p.value </w:t>
      </w:r>
      <w:r w:rsidRPr="002A0295">
        <w:rPr>
          <w:color w:val="FF0000"/>
        </w:rPr>
        <w:t>#para pedir test de Kolmogorov-Smirnov</w:t>
      </w:r>
    </w:p>
    <w:p w14:paraId="3BDED163" w14:textId="77777777" w:rsidR="005B5245" w:rsidRPr="00052573" w:rsidRDefault="005B5245" w:rsidP="005B5245">
      <w:pPr>
        <w:rPr>
          <w:b/>
          <w:sz w:val="20"/>
        </w:rPr>
      </w:pPr>
      <w:r w:rsidRPr="00052573">
        <w:rPr>
          <w:b/>
          <w:sz w:val="20"/>
        </w:rPr>
        <w:t>[1] 0.002400692</w:t>
      </w:r>
    </w:p>
    <w:p w14:paraId="6E139203" w14:textId="77777777" w:rsidR="005C5A33" w:rsidRDefault="005C5A33" w:rsidP="005B5245">
      <w:pPr>
        <w:rPr>
          <w:color w:val="2E74B5" w:themeColor="accent1" w:themeShade="BF"/>
        </w:rPr>
      </w:pPr>
    </w:p>
    <w:p w14:paraId="7FD56F21" w14:textId="77777777" w:rsidR="005C5A33" w:rsidRPr="005C5A33" w:rsidRDefault="005C5A33" w:rsidP="005C5A33">
      <w:pPr>
        <w:rPr>
          <w:color w:val="2E74B5" w:themeColor="accent1" w:themeShade="BF"/>
        </w:rPr>
      </w:pPr>
      <w:r w:rsidRPr="005C5A33">
        <w:rPr>
          <w:color w:val="2E74B5" w:themeColor="accent1" w:themeShade="BF"/>
        </w:rPr>
        <w:t>describe(data1$SACSECVAL)</w:t>
      </w:r>
    </w:p>
    <w:p w14:paraId="3A153083" w14:textId="77777777" w:rsidR="005C5A33" w:rsidRPr="005C5A33" w:rsidRDefault="005C5A33" w:rsidP="005C5A33">
      <w:pPr>
        <w:rPr>
          <w:sz w:val="20"/>
        </w:rPr>
      </w:pPr>
      <w:r w:rsidRPr="005C5A33">
        <w:rPr>
          <w:sz w:val="20"/>
        </w:rPr>
        <w:t xml:space="preserve">data1$SACSECVAL </w:t>
      </w:r>
    </w:p>
    <w:p w14:paraId="59F2DE3D" w14:textId="77777777" w:rsidR="005C5A33" w:rsidRPr="005C5A33" w:rsidRDefault="005C5A33">
      <w:pPr>
        <w:spacing w:after="0"/>
        <w:rPr>
          <w:sz w:val="20"/>
        </w:rPr>
        <w:pPrChange w:id="202" w:author="Noam López" w:date="2016-01-21T12:47:00Z">
          <w:pPr/>
        </w:pPrChange>
      </w:pPr>
      <w:r w:rsidRPr="005C5A33">
        <w:rPr>
          <w:sz w:val="20"/>
        </w:rPr>
        <w:t xml:space="preserve">      n missing  unique    Info    Mean     .05     .10     .25     .50     .75     .90     .95 </w:t>
      </w:r>
    </w:p>
    <w:p w14:paraId="5544C365" w14:textId="77777777" w:rsidR="005C5A33" w:rsidRPr="005C5A33" w:rsidRDefault="005C5A33">
      <w:pPr>
        <w:spacing w:after="0"/>
        <w:rPr>
          <w:sz w:val="20"/>
        </w:rPr>
        <w:pPrChange w:id="203" w:author="Noam López" w:date="2016-01-21T12:47:00Z">
          <w:pPr/>
        </w:pPrChange>
      </w:pPr>
      <w:r w:rsidRPr="005C5A33">
        <w:rPr>
          <w:sz w:val="20"/>
        </w:rPr>
        <w:t xml:space="preserve">  </w:t>
      </w:r>
      <w:r w:rsidRPr="005C5A33">
        <w:rPr>
          <w:b/>
          <w:sz w:val="20"/>
        </w:rPr>
        <w:t xml:space="preserve"> 1196</w:t>
      </w:r>
      <w:r w:rsidRPr="005C5A33">
        <w:rPr>
          <w:sz w:val="20"/>
        </w:rPr>
        <w:t xml:space="preserve"> </w:t>
      </w:r>
      <w:r>
        <w:rPr>
          <w:sz w:val="20"/>
        </w:rPr>
        <w:t xml:space="preserve">     14     560        1        0.40</w:t>
      </w:r>
      <w:r w:rsidRPr="005C5A33">
        <w:rPr>
          <w:sz w:val="20"/>
        </w:rPr>
        <w:t xml:space="preserve"> </w:t>
      </w:r>
      <w:r>
        <w:rPr>
          <w:sz w:val="20"/>
        </w:rPr>
        <w:t xml:space="preserve">      </w:t>
      </w:r>
      <w:r w:rsidRPr="005C5A33">
        <w:rPr>
          <w:sz w:val="20"/>
        </w:rPr>
        <w:t xml:space="preserve">0.16 </w:t>
      </w:r>
      <w:r>
        <w:rPr>
          <w:sz w:val="20"/>
        </w:rPr>
        <w:t xml:space="preserve"> </w:t>
      </w:r>
      <w:r w:rsidRPr="005C5A33">
        <w:rPr>
          <w:sz w:val="20"/>
        </w:rPr>
        <w:t xml:space="preserve"> 0.22</w:t>
      </w:r>
      <w:r>
        <w:rPr>
          <w:sz w:val="20"/>
        </w:rPr>
        <w:t xml:space="preserve"> </w:t>
      </w:r>
      <w:r w:rsidRPr="005C5A33">
        <w:rPr>
          <w:sz w:val="20"/>
        </w:rPr>
        <w:t xml:space="preserve">  0.29</w:t>
      </w:r>
      <w:r>
        <w:rPr>
          <w:sz w:val="20"/>
        </w:rPr>
        <w:t xml:space="preserve"> </w:t>
      </w:r>
      <w:r w:rsidRPr="005C5A33">
        <w:rPr>
          <w:sz w:val="20"/>
        </w:rPr>
        <w:t xml:space="preserve">  0.40</w:t>
      </w:r>
      <w:r>
        <w:rPr>
          <w:sz w:val="20"/>
        </w:rPr>
        <w:t xml:space="preserve"> </w:t>
      </w:r>
      <w:r w:rsidRPr="005C5A33">
        <w:rPr>
          <w:sz w:val="20"/>
        </w:rPr>
        <w:t xml:space="preserve">  0.49 </w:t>
      </w:r>
      <w:r>
        <w:rPr>
          <w:sz w:val="20"/>
        </w:rPr>
        <w:t>0.58   0.63</w:t>
      </w:r>
      <w:r w:rsidRPr="005C5A33">
        <w:rPr>
          <w:sz w:val="20"/>
        </w:rPr>
        <w:t xml:space="preserve"> </w:t>
      </w:r>
    </w:p>
    <w:p w14:paraId="4A08CF7C" w14:textId="77777777" w:rsidR="005C5A33" w:rsidRPr="005C5A33" w:rsidRDefault="005C5A33">
      <w:pPr>
        <w:spacing w:after="0"/>
        <w:rPr>
          <w:sz w:val="20"/>
        </w:rPr>
        <w:pPrChange w:id="204" w:author="Noam López" w:date="2016-01-21T12:47:00Z">
          <w:pPr/>
        </w:pPrChange>
      </w:pPr>
    </w:p>
    <w:p w14:paraId="4F0CA110" w14:textId="77777777" w:rsidR="005C5A33" w:rsidRPr="005C5A33" w:rsidRDefault="005C5A33">
      <w:pPr>
        <w:spacing w:after="0"/>
        <w:rPr>
          <w:sz w:val="20"/>
        </w:rPr>
        <w:pPrChange w:id="205" w:author="Noam López" w:date="2016-01-21T12:47:00Z">
          <w:pPr/>
        </w:pPrChange>
      </w:pPr>
    </w:p>
    <w:p w14:paraId="328BB48F" w14:textId="77777777" w:rsidR="005C5A33" w:rsidRPr="005C5A33" w:rsidRDefault="005C5A33">
      <w:pPr>
        <w:spacing w:after="0"/>
        <w:rPr>
          <w:sz w:val="20"/>
        </w:rPr>
        <w:pPrChange w:id="206" w:author="Noam López" w:date="2016-01-21T12:47:00Z">
          <w:pPr/>
        </w:pPrChange>
      </w:pPr>
      <w:r w:rsidRPr="005C5A33">
        <w:rPr>
          <w:sz w:val="20"/>
        </w:rPr>
        <w:t>lowest : 0.02778 0.04139 0.05528 0.06889 0.08250</w:t>
      </w:r>
    </w:p>
    <w:p w14:paraId="349AB24F" w14:textId="77777777" w:rsidR="005C5A33" w:rsidRPr="005C5A33" w:rsidRDefault="005C5A33">
      <w:pPr>
        <w:spacing w:after="0"/>
        <w:rPr>
          <w:sz w:val="20"/>
        </w:rPr>
        <w:pPrChange w:id="207" w:author="Noam López" w:date="2016-01-21T12:47:00Z">
          <w:pPr/>
        </w:pPrChange>
      </w:pPr>
      <w:r w:rsidRPr="005C5A33">
        <w:rPr>
          <w:sz w:val="20"/>
        </w:rPr>
        <w:t>highest: 0.83278 0.84583 0.85779 0.86083 0.87333</w:t>
      </w:r>
    </w:p>
    <w:p w14:paraId="2DB74ACE" w14:textId="77777777" w:rsidR="005C5A33" w:rsidRDefault="005C5A33" w:rsidP="005B5245">
      <w:pPr>
        <w:rPr>
          <w:color w:val="2E74B5" w:themeColor="accent1" w:themeShade="BF"/>
        </w:rPr>
      </w:pPr>
    </w:p>
    <w:p w14:paraId="6BBD8CF6" w14:textId="77777777" w:rsidR="005B5245" w:rsidRDefault="005B5245" w:rsidP="005B5245">
      <w:pPr>
        <w:rPr>
          <w:color w:val="2E74B5" w:themeColor="accent1" w:themeShade="BF"/>
        </w:rPr>
      </w:pPr>
      <w:r w:rsidRPr="002A0295">
        <w:rPr>
          <w:color w:val="2E74B5" w:themeColor="accent1" w:themeShade="BF"/>
        </w:rPr>
        <w:t>lillie.test(data1$SACSECVAL)$p.value</w:t>
      </w:r>
    </w:p>
    <w:p w14:paraId="61D5A82F" w14:textId="77777777" w:rsidR="005B5245" w:rsidRPr="00052573" w:rsidRDefault="005B5245" w:rsidP="005B5245">
      <w:pPr>
        <w:rPr>
          <w:b/>
          <w:sz w:val="20"/>
        </w:rPr>
      </w:pPr>
      <w:r w:rsidRPr="00052573">
        <w:rPr>
          <w:b/>
          <w:sz w:val="20"/>
        </w:rPr>
        <w:t>[1] 0.001391838</w:t>
      </w:r>
    </w:p>
    <w:p w14:paraId="5CA205CA" w14:textId="77777777" w:rsidR="005B5245" w:rsidRDefault="005B5245" w:rsidP="005B5245">
      <w:pPr>
        <w:rPr>
          <w:color w:val="2E74B5" w:themeColor="accent1" w:themeShade="BF"/>
        </w:rPr>
      </w:pPr>
      <w:r w:rsidRPr="002A0295">
        <w:rPr>
          <w:color w:val="2E74B5" w:themeColor="accent1" w:themeShade="BF"/>
        </w:rPr>
        <w:t xml:space="preserve">shapiro.test(data1$SACSECVAL)$p.value </w:t>
      </w:r>
    </w:p>
    <w:p w14:paraId="4EC4F3BE" w14:textId="77777777" w:rsidR="005B5245" w:rsidRPr="00052573" w:rsidRDefault="005B5245" w:rsidP="005B5245">
      <w:pPr>
        <w:rPr>
          <w:b/>
          <w:sz w:val="20"/>
        </w:rPr>
      </w:pPr>
      <w:r w:rsidRPr="00052573">
        <w:rPr>
          <w:b/>
          <w:sz w:val="20"/>
        </w:rPr>
        <w:t>[1] 0.003510007</w:t>
      </w:r>
    </w:p>
    <w:p w14:paraId="74C7A64C" w14:textId="77777777" w:rsidR="005B5245" w:rsidRDefault="005B5245" w:rsidP="00BD1E37">
      <w:pPr>
        <w:rPr>
          <w:color w:val="2E74B5" w:themeColor="accent1" w:themeShade="BF"/>
        </w:rPr>
      </w:pPr>
    </w:p>
    <w:p w14:paraId="2A43AF7E" w14:textId="77777777" w:rsidR="00862058" w:rsidRDefault="00BD1E37" w:rsidP="004B2A0D">
      <w:pPr>
        <w:jc w:val="both"/>
        <w:rPr>
          <w:b/>
        </w:rPr>
      </w:pPr>
      <w:r>
        <w:lastRenderedPageBreak/>
        <w:t xml:space="preserve">Primero, se ha descrito la variable </w:t>
      </w:r>
      <w:r w:rsidR="004B2A0D">
        <w:rPr>
          <w:b/>
        </w:rPr>
        <w:t>RESEMAVAL</w:t>
      </w:r>
      <w:r w:rsidR="00ED7047">
        <w:rPr>
          <w:b/>
        </w:rPr>
        <w:t xml:space="preserve"> </w:t>
      </w:r>
      <w:r>
        <w:t xml:space="preserve">para ver si se debe utilizar la prueba de Shapiro-Wilk o la de Kolmogorov-Smirnov. El </w:t>
      </w:r>
      <w:r>
        <w:rPr>
          <w:b/>
        </w:rPr>
        <w:t xml:space="preserve">n </w:t>
      </w:r>
      <w:r>
        <w:t>de la variable (n&gt;50) indica que se debe utilizar la prueba de Kolmogorov-Smirnov. La significancia de</w:t>
      </w:r>
      <w:r w:rsidR="004B2A0D">
        <w:t xml:space="preserve"> esta prueba: </w:t>
      </w:r>
      <w:r w:rsidR="004B2A0D" w:rsidRPr="004B2A0D">
        <w:t>0.1502064</w:t>
      </w:r>
      <w:r w:rsidR="004B2A0D">
        <w:rPr>
          <w:sz w:val="20"/>
        </w:rPr>
        <w:t xml:space="preserve">, </w:t>
      </w:r>
      <w:r w:rsidR="004B2A0D">
        <w:t>es may</w:t>
      </w:r>
      <w:r>
        <w:t>or a 0.05;</w:t>
      </w:r>
      <w:r w:rsidR="004B2A0D">
        <w:t xml:space="preserve"> por lo tanto, se acepta</w:t>
      </w:r>
      <w:r>
        <w:t xml:space="preserve"> la H0: la existencia de normalidad en la variable </w:t>
      </w:r>
      <w:r w:rsidR="004B2A0D">
        <w:rPr>
          <w:b/>
        </w:rPr>
        <w:t>RESEMEVAL</w:t>
      </w:r>
      <w:r>
        <w:t xml:space="preserve">. Ahora es momento de analizar la variable </w:t>
      </w:r>
      <w:r w:rsidR="004B2A0D">
        <w:rPr>
          <w:b/>
        </w:rPr>
        <w:t>SACSECVAL</w:t>
      </w:r>
      <w:r>
        <w:rPr>
          <w:b/>
        </w:rPr>
        <w:t xml:space="preserve"> </w:t>
      </w:r>
      <w:r>
        <w:t xml:space="preserve">con las pruebas de normalidad. </w:t>
      </w:r>
      <w:r w:rsidR="004B2A0D">
        <w:t>La significancia de esta prueba: 0.0013,</w:t>
      </w:r>
      <w:r w:rsidR="0043051C">
        <w:t xml:space="preserve"> es menor a 0.05; por lo tanto, se rechaza la H0: la existencia de normalidad en la variable </w:t>
      </w:r>
      <w:r w:rsidR="004B2A0D">
        <w:rPr>
          <w:b/>
        </w:rPr>
        <w:t>SACSECVAL</w:t>
      </w:r>
      <w:r w:rsidR="00862058">
        <w:rPr>
          <w:b/>
        </w:rPr>
        <w:t>.</w:t>
      </w:r>
    </w:p>
    <w:p w14:paraId="01B02E3F" w14:textId="77777777" w:rsidR="00B4562A" w:rsidRPr="00B4562A" w:rsidRDefault="00B4562A" w:rsidP="004B2A0D">
      <w:pPr>
        <w:jc w:val="both"/>
      </w:pPr>
      <w:r>
        <w:t>Luego de haber realiza</w:t>
      </w:r>
      <w:r w:rsidR="00147B62">
        <w:t>do</w:t>
      </w:r>
      <w:r>
        <w:t xml:space="preserve"> las pruebas de normalidad</w:t>
      </w:r>
      <w:r w:rsidR="00147B62">
        <w:t>, hemos determinado si estas variables pueden ser analizadas con determinado grupo de herramientas que describiremos a lo largo de las unidades siguientes.</w:t>
      </w:r>
    </w:p>
    <w:p w14:paraId="5EEAE693" w14:textId="77777777" w:rsidR="00052573" w:rsidRDefault="00052573" w:rsidP="0043051C">
      <w:pPr>
        <w:rPr>
          <w:color w:val="5B9BD5" w:themeColor="accent1"/>
          <w:sz w:val="40"/>
          <w:szCs w:val="40"/>
        </w:rPr>
      </w:pPr>
    </w:p>
    <w:p w14:paraId="749C7E60" w14:textId="77777777" w:rsidR="00862058" w:rsidRPr="00862058" w:rsidRDefault="00862058" w:rsidP="0043051C">
      <w:pPr>
        <w:rPr>
          <w:color w:val="5B9BD5" w:themeColor="accent1"/>
          <w:sz w:val="40"/>
          <w:szCs w:val="40"/>
        </w:rPr>
      </w:pPr>
      <w:r>
        <w:rPr>
          <w:color w:val="5B9BD5" w:themeColor="accent1"/>
          <w:sz w:val="40"/>
          <w:szCs w:val="40"/>
        </w:rPr>
        <w:t xml:space="preserve">Ahora es tu </w:t>
      </w:r>
      <w:r w:rsidR="001B3295">
        <w:rPr>
          <w:color w:val="5B9BD5" w:themeColor="accent1"/>
          <w:sz w:val="40"/>
          <w:szCs w:val="40"/>
        </w:rPr>
        <w:t>turno</w:t>
      </w:r>
      <w:del w:id="208" w:author="Noam López" w:date="2016-01-21T12:47:00Z">
        <w:r w:rsidR="001B3295" w:rsidDel="00FF3215">
          <w:rPr>
            <w:color w:val="5B9BD5" w:themeColor="accent1"/>
            <w:sz w:val="40"/>
            <w:szCs w:val="40"/>
          </w:rPr>
          <w:delText xml:space="preserve">… </w:delText>
        </w:r>
      </w:del>
    </w:p>
    <w:p w14:paraId="32A92C13" w14:textId="77777777" w:rsidR="0043051C" w:rsidRDefault="00862058" w:rsidP="0043051C">
      <w:pPr>
        <w:rPr>
          <w:b/>
        </w:rPr>
      </w:pPr>
      <w:r>
        <w:rPr>
          <w:b/>
        </w:rPr>
        <w:t xml:space="preserve">Ejercicio 1 </w:t>
      </w:r>
    </w:p>
    <w:p w14:paraId="1F0CB0D7" w14:textId="77777777" w:rsidR="00862058" w:rsidRDefault="00862058" w:rsidP="00862058">
      <w:pPr>
        <w:jc w:val="both"/>
      </w:pPr>
      <w:r>
        <w:t xml:space="preserve">En el libro “El desborde Popular”, José Matos Mar refiere que para 1940, el 17% de la población vivía en la ciudad, teniendo un alto porcentaje de personas que residían en las zonas rurales. Sin embargo, esta cifra sufrió grandes cambios para 1977, ya que el 65 % de la población, ahora, se encontraba residiendo en zonas urbanas. Este drástico cambio de movilidad social da pie al argumento central de Matos, las altas tasas de migración que se realizaron de manera desordenada generó una sociedad con dos esquemas económicos: un esquema formal y uno informal, ante el cual el Estado no supo, ni pudo hacer frente. </w:t>
      </w:r>
    </w:p>
    <w:p w14:paraId="44E8FD13" w14:textId="77777777" w:rsidR="00862058" w:rsidRDefault="00862058" w:rsidP="00862058">
      <w:pPr>
        <w:jc w:val="both"/>
      </w:pPr>
      <w:commentRangeStart w:id="209"/>
      <w:r>
        <w:t xml:space="preserve">A continuación, </w:t>
      </w:r>
      <w:commentRangeEnd w:id="209"/>
      <w:r w:rsidR="0065315A">
        <w:rPr>
          <w:rStyle w:val="Refdecomentario"/>
        </w:rPr>
        <w:commentReference w:id="209"/>
      </w:r>
      <w:r>
        <w:t xml:space="preserve">encontrarás las cifras de población urbana,  población rural e inmigración reciente a nivel nacional y regional de los censos nacionales de 1981, 1993 y 2007, con la que podrás observar cómo ha cambiado el argumento de Matos en el Perú, resolviendo algunas de las siguientes preguntas, que deberán utilizar las medidas de tendencia central y dispersión; así como los gráficos más adecuados que puedan explicar mejor tu argumento. </w:t>
      </w:r>
    </w:p>
    <w:p w14:paraId="39419AFE" w14:textId="77777777" w:rsidR="00862058" w:rsidRDefault="00862058" w:rsidP="00862058">
      <w:pPr>
        <w:jc w:val="both"/>
      </w:pPr>
      <w:commentRangeStart w:id="210"/>
      <w:r>
        <w:t xml:space="preserve">Identifica las tres regiones que hayan sufrido los cambios más grandes respecto al crecimiento de su población urbana, y que a su vez hayan obtenido las mayores cifras de dispersión, durante estos tres censos. Para ello es necesario que compares estas cifras en términos de porcentajes, por lo que tendrás que sumar la cantidad de población urbana y rural, lo que te brindará la población total por cada año, para realizar el promedio con la cantidad de población urbana.  Finalmente, realiza las medidas de dispersión que consideres adecuadas para observar en cuáles de las regiones este crecimiento se ha dado de manera menos sostenida. Es necesario que presente los gráficos adecuados para que pueda sustentar sus resultados </w:t>
      </w:r>
      <w:commentRangeEnd w:id="210"/>
      <w:r w:rsidR="0065315A">
        <w:rPr>
          <w:rStyle w:val="Refdecomentario"/>
        </w:rPr>
        <w:commentReference w:id="210"/>
      </w:r>
    </w:p>
    <w:p w14:paraId="24E3DAFE" w14:textId="77777777" w:rsidR="00862058" w:rsidRDefault="00862058" w:rsidP="00862058">
      <w:pPr>
        <w:jc w:val="both"/>
      </w:pPr>
      <w:r>
        <w:t xml:space="preserve">Realiza este mismo proceso con la cantidad de población inmigrante recientemente y compara como se ha dado esta cifra respecto al crecimiento de población urbana en los departamentos y a nivel nacional. </w:t>
      </w:r>
    </w:p>
    <w:p w14:paraId="5454F825" w14:textId="77777777" w:rsidR="00862058" w:rsidRPr="00862058" w:rsidRDefault="00862058" w:rsidP="00862058">
      <w:pPr>
        <w:rPr>
          <w:b/>
        </w:rPr>
      </w:pPr>
      <w:r w:rsidRPr="00862058">
        <w:rPr>
          <w:b/>
        </w:rPr>
        <w:t xml:space="preserve">Ejercicio 2 </w:t>
      </w:r>
    </w:p>
    <w:p w14:paraId="5AC09448" w14:textId="167E9A02" w:rsidR="00862058" w:rsidRDefault="00862058" w:rsidP="000B7995">
      <w:pPr>
        <w:jc w:val="both"/>
      </w:pPr>
      <w:r>
        <w:t xml:space="preserve">El estudio que realiza la Universidad de Vanderbilt en la encuesta de LAPOP 2014 para Perú incluye algunas preguntas para medir la confianza en algunas instituciones entre las que incluye el sistema judicial, las fuerzas armadas, la Policía Nacional, los partidos políticos y la Iglesia Católica. Por otro lado, contamos con la base de datos “Lima como vamos 2014” que realiza el </w:t>
      </w:r>
      <w:r>
        <w:lastRenderedPageBreak/>
        <w:t>Instituto de Opinión Público de la PUCP en la cual incluye una pregunta similar a la de LAPOP</w:t>
      </w:r>
      <w:ins w:id="211" w:author="Noam López" w:date="2016-01-21T12:54:00Z">
        <w:r w:rsidR="0065315A">
          <w:t xml:space="preserve"> sobre confianza en las instituciones</w:t>
        </w:r>
      </w:ins>
      <w:del w:id="212" w:author="Noam López" w:date="2016-01-21T12:54:00Z">
        <w:r w:rsidDel="0065315A">
          <w:delText>, confianza en las siguientes instituciones, la policía, el Ejército, los jueces, la iglesia y los políticos</w:delText>
        </w:r>
      </w:del>
      <w:r>
        <w:t xml:space="preserve">. Si bien ambas preguntas no son iguales, mantienen ciertas similitudes en sus categorías de respuesta. </w:t>
      </w:r>
    </w:p>
    <w:p w14:paraId="29057D20" w14:textId="11E6FFFE" w:rsidR="00862058" w:rsidRDefault="00862058" w:rsidP="000B7995">
      <w:pPr>
        <w:jc w:val="both"/>
      </w:pPr>
      <w:r>
        <w:t>A continuación, encontrarás las bases de datos de ambos estudios para que realices una comparación entre los resultados en la ciudad de Lima. Para ello es necesario que realices los gráficos descriptivos que mejor pueda ejemplificar tu respuesta</w:t>
      </w:r>
      <w:ins w:id="213" w:author="Noam López" w:date="2016-01-21T12:55:00Z">
        <w:r w:rsidR="0065315A">
          <w:t>.</w:t>
        </w:r>
      </w:ins>
    </w:p>
    <w:p w14:paraId="529E0ED6" w14:textId="77777777" w:rsidR="0043051C" w:rsidRDefault="0043051C" w:rsidP="0043051C"/>
    <w:p w14:paraId="14AC1C42" w14:textId="77777777" w:rsidR="00BD1E37" w:rsidRPr="00E85334" w:rsidRDefault="00BD1E37" w:rsidP="00BD1E37"/>
    <w:p w14:paraId="29C4D4C3" w14:textId="77777777" w:rsidR="00B775E8" w:rsidRDefault="00B775E8"/>
    <w:sectPr w:rsidR="00B775E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Noam López" w:date="2016-01-21T10:25:00Z" w:initials="NL">
    <w:p w14:paraId="1E26616C" w14:textId="77777777" w:rsidR="005317A1" w:rsidRDefault="005317A1">
      <w:pPr>
        <w:pStyle w:val="Textocomentario"/>
      </w:pPr>
      <w:r>
        <w:rPr>
          <w:rStyle w:val="Refdecomentario"/>
        </w:rPr>
        <w:annotationRef/>
      </w:r>
      <w:r>
        <w:t>Usemos siempre presente indicativo</w:t>
      </w:r>
    </w:p>
  </w:comment>
  <w:comment w:id="53" w:author="Noam López" w:date="2016-01-21T10:26:00Z" w:initials="NL">
    <w:p w14:paraId="4174360A" w14:textId="77777777" w:rsidR="005317A1" w:rsidRDefault="005317A1">
      <w:pPr>
        <w:pStyle w:val="Textocomentario"/>
      </w:pPr>
      <w:r>
        <w:rPr>
          <w:rStyle w:val="Refdecomentario"/>
        </w:rPr>
        <w:annotationRef/>
      </w:r>
      <w:r>
        <w:t>Usen comillas cuando se refieren a los comandos, o usen cursivas.</w:t>
      </w:r>
    </w:p>
  </w:comment>
  <w:comment w:id="56" w:author="Noam López" w:date="2016-01-21T10:27:00Z" w:initials="NL">
    <w:p w14:paraId="2249F441" w14:textId="77777777" w:rsidR="005317A1" w:rsidRDefault="005317A1">
      <w:pPr>
        <w:pStyle w:val="Textocomentario"/>
      </w:pPr>
      <w:r>
        <w:rPr>
          <w:rStyle w:val="Refdecomentario"/>
        </w:rPr>
        <w:annotationRef/>
      </w:r>
      <w:r>
        <w:t>Tratemos de eliminar los espacios que hay entre cada línea de los resultados del R para que e vea mejor</w:t>
      </w:r>
    </w:p>
  </w:comment>
  <w:comment w:id="71" w:author="Noam López" w:date="2016-01-21T10:30:00Z" w:initials="NL">
    <w:p w14:paraId="0A2C1432" w14:textId="77777777" w:rsidR="005317A1" w:rsidRDefault="005317A1">
      <w:pPr>
        <w:pStyle w:val="Textocomentario"/>
      </w:pPr>
      <w:r>
        <w:rPr>
          <w:rStyle w:val="Refdecomentario"/>
        </w:rPr>
        <w:annotationRef/>
      </w:r>
      <w:r>
        <w:t>Usemos comas para separar miles.</w:t>
      </w:r>
    </w:p>
  </w:comment>
  <w:comment w:id="90" w:author="Noam López" w:date="2016-01-21T10:49:00Z" w:initials="NL">
    <w:p w14:paraId="580F6694" w14:textId="77777777" w:rsidR="005317A1" w:rsidRDefault="005317A1">
      <w:pPr>
        <w:pStyle w:val="Textocomentario"/>
      </w:pPr>
      <w:r>
        <w:rPr>
          <w:rStyle w:val="Refdecomentario"/>
        </w:rPr>
        <w:annotationRef/>
      </w:r>
      <w:r>
        <w:t>Aquí yo esperaría un analisis de lo que se ve en el gráfico.</w:t>
      </w:r>
    </w:p>
    <w:p w14:paraId="61DF203E" w14:textId="77777777" w:rsidR="005317A1" w:rsidRDefault="005317A1">
      <w:pPr>
        <w:pStyle w:val="Textocomentario"/>
      </w:pPr>
      <w:r>
        <w:t>“El gráfico de barrras corrobora lo que se vio en la tabla de frecuencias”. Las barras más alargadas indican mayor frecuencia de la categoría. Los mayor cantidad de personas a nivel mundial no pertenecen a alguna iglesia.</w:t>
      </w:r>
    </w:p>
    <w:p w14:paraId="47E4DA9E" w14:textId="77777777" w:rsidR="005317A1" w:rsidRDefault="005317A1">
      <w:pPr>
        <w:pStyle w:val="Textocomentario"/>
      </w:pPr>
    </w:p>
    <w:p w14:paraId="31A3AF0C" w14:textId="77777777" w:rsidR="005317A1" w:rsidRDefault="005317A1">
      <w:pPr>
        <w:pStyle w:val="Textocomentario"/>
      </w:pPr>
      <w:r>
        <w:t>Esto está bien? Creía que la mayoría era religiosa…</w:t>
      </w:r>
    </w:p>
  </w:comment>
  <w:comment w:id="122" w:author="Noam López" w:date="2016-01-21T11:02:00Z" w:initials="NL">
    <w:p w14:paraId="6F7F3C6B" w14:textId="77777777" w:rsidR="005317A1" w:rsidRDefault="005317A1">
      <w:pPr>
        <w:pStyle w:val="Textocomentario"/>
      </w:pPr>
      <w:r>
        <w:rPr>
          <w:rStyle w:val="Refdecomentario"/>
        </w:rPr>
        <w:annotationRef/>
      </w:r>
      <w:r>
        <w:t>OK</w:t>
      </w:r>
    </w:p>
  </w:comment>
  <w:comment w:id="163" w:author="Noam López" w:date="2016-01-21T11:39:00Z" w:initials="NL">
    <w:p w14:paraId="7F3DC5A2" w14:textId="77777777" w:rsidR="005317A1" w:rsidRDefault="005317A1">
      <w:pPr>
        <w:pStyle w:val="Textocomentario"/>
      </w:pPr>
      <w:r>
        <w:rPr>
          <w:rStyle w:val="Refdecomentario"/>
        </w:rPr>
        <w:annotationRef/>
      </w:r>
      <w:r>
        <w:t>Usemos “numérica”</w:t>
      </w:r>
    </w:p>
  </w:comment>
  <w:comment w:id="171" w:author="Noam López" w:date="2016-01-21T11:52:00Z" w:initials="NL">
    <w:p w14:paraId="7FD3E649" w14:textId="77777777" w:rsidR="005317A1" w:rsidRDefault="005317A1">
      <w:pPr>
        <w:pStyle w:val="Textocomentario"/>
      </w:pPr>
      <w:r>
        <w:rPr>
          <w:rStyle w:val="Refdecomentario"/>
        </w:rPr>
        <w:annotationRef/>
      </w:r>
      <w:r>
        <w:t>Este párrafo está bueno</w:t>
      </w:r>
    </w:p>
  </w:comment>
  <w:comment w:id="172" w:author="Noam López" w:date="2016-01-21T11:54:00Z" w:initials="NL">
    <w:p w14:paraId="7F368A42" w14:textId="77777777" w:rsidR="005317A1" w:rsidRDefault="005317A1">
      <w:pPr>
        <w:pStyle w:val="Textocomentario"/>
      </w:pPr>
      <w:r>
        <w:rPr>
          <w:rStyle w:val="Refdecomentario"/>
        </w:rPr>
        <w:annotationRef/>
      </w:r>
      <w:r>
        <w:t>Pero esta es una variable cualitativaaaa</w:t>
      </w:r>
    </w:p>
    <w:p w14:paraId="6A62FD09" w14:textId="77777777" w:rsidR="005317A1" w:rsidRDefault="005317A1">
      <w:pPr>
        <w:pStyle w:val="Textocomentario"/>
      </w:pPr>
      <w:r>
        <w:t>Está mal</w:t>
      </w:r>
    </w:p>
    <w:p w14:paraId="7292343C" w14:textId="77777777" w:rsidR="005317A1" w:rsidRDefault="005317A1">
      <w:pPr>
        <w:pStyle w:val="Textocomentario"/>
      </w:pPr>
      <w:r>
        <w:t>Cambien</w:t>
      </w:r>
    </w:p>
    <w:p w14:paraId="6DEAC633" w14:textId="77777777" w:rsidR="005317A1" w:rsidRDefault="005317A1">
      <w:pPr>
        <w:pStyle w:val="Textocomentario"/>
      </w:pPr>
    </w:p>
  </w:comment>
  <w:comment w:id="173" w:author="Noam López" w:date="2016-01-21T11:55:00Z" w:initials="NL">
    <w:p w14:paraId="62C27BA6" w14:textId="77777777" w:rsidR="005317A1" w:rsidRDefault="005317A1">
      <w:pPr>
        <w:pStyle w:val="Textocomentario"/>
      </w:pPr>
      <w:r>
        <w:rPr>
          <w:rStyle w:val="Refdecomentario"/>
        </w:rPr>
        <w:annotationRef/>
      </w:r>
      <w:r>
        <w:t>Está mal esto también</w:t>
      </w:r>
    </w:p>
    <w:p w14:paraId="5A0E8983" w14:textId="77777777" w:rsidR="005317A1" w:rsidRDefault="005317A1">
      <w:pPr>
        <w:pStyle w:val="Textocomentario"/>
      </w:pPr>
      <w:r>
        <w:t>Una cosa es lleva de letr a numero, lo que están haciendo</w:t>
      </w:r>
    </w:p>
    <w:p w14:paraId="7ABE4A3E" w14:textId="77777777" w:rsidR="005317A1" w:rsidRDefault="005317A1">
      <w:pPr>
        <w:pStyle w:val="Textocomentario"/>
      </w:pPr>
      <w:r>
        <w:t>Y otra esque la información sea numérica, números, cantidades, medidas</w:t>
      </w:r>
    </w:p>
    <w:p w14:paraId="71331CB0" w14:textId="77777777" w:rsidR="005317A1" w:rsidRDefault="005317A1">
      <w:pPr>
        <w:pStyle w:val="Textocomentario"/>
      </w:pPr>
    </w:p>
  </w:comment>
  <w:comment w:id="177" w:author="Noam López" w:date="2016-01-21T12:08:00Z" w:initials="NL">
    <w:p w14:paraId="50E088FE" w14:textId="77777777" w:rsidR="005317A1" w:rsidRDefault="005317A1">
      <w:pPr>
        <w:pStyle w:val="Textocomentario"/>
      </w:pPr>
      <w:r>
        <w:rPr>
          <w:rStyle w:val="Refdecomentario"/>
        </w:rPr>
        <w:annotationRef/>
      </w:r>
      <w:r>
        <w:t>Están haciendo mal</w:t>
      </w:r>
    </w:p>
    <w:p w14:paraId="50F45842" w14:textId="77777777" w:rsidR="005317A1" w:rsidRDefault="005317A1">
      <w:pPr>
        <w:pStyle w:val="Textocomentario"/>
      </w:pPr>
      <w:r>
        <w:t>Estas variables no son numéricas, sino cualitativas</w:t>
      </w:r>
    </w:p>
  </w:comment>
  <w:comment w:id="179" w:author="Noam López" w:date="2016-01-21T12:10:00Z" w:initials="NL">
    <w:p w14:paraId="48EAA99A" w14:textId="77777777" w:rsidR="005317A1" w:rsidRDefault="005317A1">
      <w:pPr>
        <w:pStyle w:val="Textocomentario"/>
      </w:pPr>
      <w:r>
        <w:rPr>
          <w:rStyle w:val="Refdecomentario"/>
        </w:rPr>
        <w:annotationRef/>
      </w:r>
      <w:r>
        <w:t xml:space="preserve">Boxplot es mejor para analizar la concentración y la posición. </w:t>
      </w:r>
    </w:p>
  </w:comment>
  <w:comment w:id="183" w:author="Noam López" w:date="2016-01-21T12:16:00Z" w:initials="NL">
    <w:p w14:paraId="6D7959AD" w14:textId="77777777" w:rsidR="005317A1" w:rsidRDefault="005317A1">
      <w:pPr>
        <w:pStyle w:val="Textocomentario"/>
      </w:pPr>
      <w:r>
        <w:rPr>
          <w:rStyle w:val="Refdecomentario"/>
        </w:rPr>
        <w:annotationRef/>
      </w:r>
      <w:r>
        <w:t>El uso del boxplot es válido aquí porque son variables ordinales pero ustedes lo interpretan como si fueran numéricas.</w:t>
      </w:r>
    </w:p>
  </w:comment>
  <w:comment w:id="184" w:author="Noam López" w:date="2016-01-21T12:18:00Z" w:initials="NL">
    <w:p w14:paraId="63722ECB" w14:textId="77777777" w:rsidR="005317A1" w:rsidRDefault="005317A1">
      <w:pPr>
        <w:pStyle w:val="Textocomentario"/>
      </w:pPr>
      <w:r>
        <w:rPr>
          <w:rStyle w:val="Refdecomentario"/>
        </w:rPr>
        <w:annotationRef/>
      </w:r>
      <w:r>
        <w:t>Que son estas lineas vericales?</w:t>
      </w:r>
    </w:p>
  </w:comment>
  <w:comment w:id="185" w:author="Noam López" w:date="2016-01-21T12:17:00Z" w:initials="NL">
    <w:p w14:paraId="2E79FFC8" w14:textId="77777777" w:rsidR="005317A1" w:rsidRDefault="005317A1">
      <w:pPr>
        <w:pStyle w:val="Textocomentario"/>
      </w:pPr>
      <w:r>
        <w:rPr>
          <w:rStyle w:val="Refdecomentario"/>
        </w:rPr>
        <w:annotationRef/>
      </w:r>
      <w:r>
        <w:t>Lo mismo aquí</w:t>
      </w:r>
    </w:p>
    <w:p w14:paraId="195673ED" w14:textId="77777777" w:rsidR="005317A1" w:rsidRDefault="005317A1">
      <w:pPr>
        <w:pStyle w:val="Textocomentario"/>
      </w:pPr>
      <w:r>
        <w:t>Son variables ordinales que van del 1 al 10.</w:t>
      </w:r>
    </w:p>
  </w:comment>
  <w:comment w:id="186" w:author="Noam López" w:date="2016-01-21T12:27:00Z" w:initials="NL">
    <w:p w14:paraId="24A9FD87" w14:textId="77777777" w:rsidR="006D78E9" w:rsidRDefault="006D78E9">
      <w:pPr>
        <w:pStyle w:val="Textocomentario"/>
      </w:pPr>
      <w:r>
        <w:rPr>
          <w:rStyle w:val="Refdecomentario"/>
        </w:rPr>
        <w:annotationRef/>
      </w:r>
      <w:r>
        <w:t>Sería mejor incluir un gráfico ideal donde con flechas se indique cada cuartil.</w:t>
      </w:r>
    </w:p>
    <w:p w14:paraId="286FE0E3" w14:textId="77777777" w:rsidR="006D78E9" w:rsidRDefault="006D78E9">
      <w:pPr>
        <w:pStyle w:val="Textocomentario"/>
      </w:pPr>
      <w:r>
        <w:t>Háganlo de manera sencilla, luego lo van a editar.</w:t>
      </w:r>
    </w:p>
  </w:comment>
  <w:comment w:id="187" w:author="Noam López" w:date="2016-01-21T12:29:00Z" w:initials="NL">
    <w:p w14:paraId="67132AD2" w14:textId="77777777" w:rsidR="006D78E9" w:rsidRDefault="006D78E9">
      <w:pPr>
        <w:pStyle w:val="Textocomentario"/>
      </w:pPr>
      <w:r>
        <w:rPr>
          <w:rStyle w:val="Refdecomentario"/>
        </w:rPr>
        <w:annotationRef/>
      </w:r>
      <w:r>
        <w:t>Hay que señalar que seq es un comando y cómo se debe leer lo que está entre paréntesis</w:t>
      </w:r>
    </w:p>
  </w:comment>
  <w:comment w:id="189" w:author="Noam López" w:date="2016-01-21T12:31:00Z" w:initials="NL">
    <w:p w14:paraId="655EA9A1" w14:textId="77777777" w:rsidR="007B7983" w:rsidRDefault="007B7983">
      <w:pPr>
        <w:pStyle w:val="Textocomentario"/>
      </w:pPr>
      <w:r>
        <w:rPr>
          <w:rStyle w:val="Refdecomentario"/>
        </w:rPr>
        <w:annotationRef/>
      </w:r>
      <w:r>
        <w:t>Esta y la otra son variables cualitativas</w:t>
      </w:r>
    </w:p>
  </w:comment>
  <w:comment w:id="192" w:author="Noam López" w:date="2016-01-21T12:32:00Z" w:initials="NL">
    <w:p w14:paraId="7B9E828A" w14:textId="77777777" w:rsidR="007B7983" w:rsidRDefault="007B7983">
      <w:pPr>
        <w:pStyle w:val="Textocomentario"/>
      </w:pPr>
      <w:r>
        <w:rPr>
          <w:rStyle w:val="Refdecomentario"/>
        </w:rPr>
        <w:annotationRef/>
      </w:r>
      <w:r>
        <w:t>MEJOREN ESTA DESCRIPCIÓN</w:t>
      </w:r>
    </w:p>
  </w:comment>
  <w:comment w:id="195" w:author="Noam López" w:date="2016-01-21T12:48:00Z" w:initials="NL">
    <w:p w14:paraId="70F4AAD8" w14:textId="32CA92FB" w:rsidR="00364C35" w:rsidRDefault="00364C35">
      <w:pPr>
        <w:pStyle w:val="Textocomentario"/>
      </w:pPr>
      <w:r>
        <w:rPr>
          <w:rStyle w:val="Refdecomentario"/>
        </w:rPr>
        <w:annotationRef/>
      </w:r>
      <w:r>
        <w:t>QUÉ SON ESTAS VARIABLES?</w:t>
      </w:r>
    </w:p>
  </w:comment>
  <w:comment w:id="197" w:author="Noam López" w:date="2016-01-21T12:39:00Z" w:initials="NL">
    <w:p w14:paraId="0B02EE68" w14:textId="77777777" w:rsidR="007B7983" w:rsidRDefault="007B7983">
      <w:pPr>
        <w:pStyle w:val="Textocomentario"/>
      </w:pPr>
      <w:r>
        <w:rPr>
          <w:rStyle w:val="Refdecomentario"/>
        </w:rPr>
        <w:annotationRef/>
      </w:r>
      <w:r>
        <w:t>HAY QUE EXPLICAR MEJOR LA ESTRUCTURA</w:t>
      </w:r>
    </w:p>
  </w:comment>
  <w:comment w:id="209" w:author="Noam López" w:date="2016-01-21T12:50:00Z" w:initials="NL">
    <w:p w14:paraId="69FA240D" w14:textId="77777777" w:rsidR="0065315A" w:rsidRDefault="0065315A">
      <w:pPr>
        <w:pStyle w:val="Textocomentario"/>
      </w:pPr>
      <w:r>
        <w:rPr>
          <w:rStyle w:val="Refdecomentario"/>
        </w:rPr>
        <w:annotationRef/>
      </w:r>
      <w:r>
        <w:t>HaY QUE PONER:</w:t>
      </w:r>
    </w:p>
    <w:p w14:paraId="07C2C6A0" w14:textId="5A6BA42C" w:rsidR="0065315A" w:rsidRDefault="0065315A">
      <w:pPr>
        <w:pStyle w:val="Textocomentario"/>
      </w:pPr>
      <w:r>
        <w:t>“EN LA BASE DE DATOS TAL… ENCONTRARÁS.</w:t>
      </w:r>
    </w:p>
  </w:comment>
  <w:comment w:id="210" w:author="Noam López" w:date="2016-01-21T12:52:00Z" w:initials="NL">
    <w:p w14:paraId="5E572CA2" w14:textId="77777777" w:rsidR="0065315A" w:rsidRDefault="0065315A">
      <w:pPr>
        <w:pStyle w:val="Textocomentario"/>
      </w:pPr>
      <w:r>
        <w:rPr>
          <w:rStyle w:val="Refdecomentario"/>
        </w:rPr>
        <w:annotationRef/>
      </w:r>
      <w:r>
        <w:t>HABRÍA QUE PEDIR MÁS QUE DISPERSIÓN, CONCENTRACIÓN Y POSICIÓN</w:t>
      </w:r>
    </w:p>
    <w:p w14:paraId="072BFD07" w14:textId="58888EDB" w:rsidR="0065315A" w:rsidRDefault="0065315A">
      <w:pPr>
        <w:pStyle w:val="Textocomentario"/>
      </w:pPr>
    </w:p>
    <w:p w14:paraId="6E860107" w14:textId="3D96AD71" w:rsidR="0065315A" w:rsidRDefault="0065315A">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6616C" w15:done="0"/>
  <w15:commentEx w15:paraId="4174360A" w15:done="0"/>
  <w15:commentEx w15:paraId="2249F441" w15:done="0"/>
  <w15:commentEx w15:paraId="0A2C1432" w15:done="0"/>
  <w15:commentEx w15:paraId="31A3AF0C" w15:done="0"/>
  <w15:commentEx w15:paraId="6F7F3C6B" w15:done="0"/>
  <w15:commentEx w15:paraId="7F3DC5A2" w15:done="0"/>
  <w15:commentEx w15:paraId="7FD3E649" w15:done="0"/>
  <w15:commentEx w15:paraId="6DEAC633" w15:done="0"/>
  <w15:commentEx w15:paraId="71331CB0" w15:done="0"/>
  <w15:commentEx w15:paraId="50F45842" w15:done="0"/>
  <w15:commentEx w15:paraId="48EAA99A" w15:done="0"/>
  <w15:commentEx w15:paraId="6D7959AD" w15:done="0"/>
  <w15:commentEx w15:paraId="63722ECB" w15:done="0"/>
  <w15:commentEx w15:paraId="195673ED" w15:done="0"/>
  <w15:commentEx w15:paraId="286FE0E3" w15:done="0"/>
  <w15:commentEx w15:paraId="67132AD2" w15:done="0"/>
  <w15:commentEx w15:paraId="655EA9A1" w15:done="0"/>
  <w15:commentEx w15:paraId="7B9E828A" w15:done="0"/>
  <w15:commentEx w15:paraId="70F4AAD8" w15:done="0"/>
  <w15:commentEx w15:paraId="0B02EE68" w15:done="0"/>
  <w15:commentEx w15:paraId="07C2C6A0" w15:done="0"/>
  <w15:commentEx w15:paraId="6E8601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haroni">
    <w:altName w:val="Tahoma"/>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am López">
    <w15:presenceInfo w15:providerId="Windows Live" w15:userId="9d5e8be0d9785e11"/>
  </w15:person>
  <w15:person w15:author="Fernando Castro Vargas">
    <w15:presenceInfo w15:providerId="Windows Live" w15:userId="72729a296bf33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readOnly" w:enforcement="1" w:cryptProviderType="rsaAES" w:cryptAlgorithmClass="hash" w:cryptAlgorithmType="typeAny" w:cryptAlgorithmSid="14" w:cryptSpinCount="100000" w:hash="8O07EUvlnLuXqa0R2tNDmoQTWRzzronEhBs5f7s//nTEnj/L3piH06JI54q6DqR/wG7nkDvwG/4tF7uqp37XTQ==" w:salt="f2cxaI4F+QcB0dpIwnmnn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37"/>
    <w:rsid w:val="00036286"/>
    <w:rsid w:val="00052573"/>
    <w:rsid w:val="000B7995"/>
    <w:rsid w:val="000D4AA3"/>
    <w:rsid w:val="000E2BD7"/>
    <w:rsid w:val="000E68B5"/>
    <w:rsid w:val="00100EA2"/>
    <w:rsid w:val="00127EB7"/>
    <w:rsid w:val="00147B62"/>
    <w:rsid w:val="001518BE"/>
    <w:rsid w:val="001B3295"/>
    <w:rsid w:val="001C50DF"/>
    <w:rsid w:val="00213AF9"/>
    <w:rsid w:val="002424BD"/>
    <w:rsid w:val="002603FE"/>
    <w:rsid w:val="0029239A"/>
    <w:rsid w:val="002B006B"/>
    <w:rsid w:val="002E00DA"/>
    <w:rsid w:val="002E01CB"/>
    <w:rsid w:val="00364C35"/>
    <w:rsid w:val="003C73AC"/>
    <w:rsid w:val="0043051C"/>
    <w:rsid w:val="004545BD"/>
    <w:rsid w:val="00495CDB"/>
    <w:rsid w:val="004B2A0D"/>
    <w:rsid w:val="004D3C40"/>
    <w:rsid w:val="004D6C7A"/>
    <w:rsid w:val="005056E6"/>
    <w:rsid w:val="005317A1"/>
    <w:rsid w:val="005415DC"/>
    <w:rsid w:val="00566920"/>
    <w:rsid w:val="005B5245"/>
    <w:rsid w:val="005C5A33"/>
    <w:rsid w:val="005D7D20"/>
    <w:rsid w:val="0065315A"/>
    <w:rsid w:val="006820A5"/>
    <w:rsid w:val="006C2248"/>
    <w:rsid w:val="006D78E9"/>
    <w:rsid w:val="007510FD"/>
    <w:rsid w:val="007845A7"/>
    <w:rsid w:val="007870DF"/>
    <w:rsid w:val="00787FCE"/>
    <w:rsid w:val="007B7983"/>
    <w:rsid w:val="007E08C6"/>
    <w:rsid w:val="00807C27"/>
    <w:rsid w:val="00815FD5"/>
    <w:rsid w:val="008216E1"/>
    <w:rsid w:val="00826CF7"/>
    <w:rsid w:val="008359D8"/>
    <w:rsid w:val="00862058"/>
    <w:rsid w:val="00881612"/>
    <w:rsid w:val="008A51C3"/>
    <w:rsid w:val="008B056B"/>
    <w:rsid w:val="00934CF8"/>
    <w:rsid w:val="009C1A96"/>
    <w:rsid w:val="00A071A5"/>
    <w:rsid w:val="00A3452D"/>
    <w:rsid w:val="00A5311A"/>
    <w:rsid w:val="00A71895"/>
    <w:rsid w:val="00A773D2"/>
    <w:rsid w:val="00AA1C14"/>
    <w:rsid w:val="00AD4C85"/>
    <w:rsid w:val="00B12266"/>
    <w:rsid w:val="00B1510F"/>
    <w:rsid w:val="00B33E60"/>
    <w:rsid w:val="00B4562A"/>
    <w:rsid w:val="00B6480F"/>
    <w:rsid w:val="00B775E8"/>
    <w:rsid w:val="00B90C8C"/>
    <w:rsid w:val="00BB004B"/>
    <w:rsid w:val="00BD1E37"/>
    <w:rsid w:val="00BF083C"/>
    <w:rsid w:val="00BF4891"/>
    <w:rsid w:val="00C04558"/>
    <w:rsid w:val="00C31461"/>
    <w:rsid w:val="00C9571D"/>
    <w:rsid w:val="00CA5C3D"/>
    <w:rsid w:val="00CD31A8"/>
    <w:rsid w:val="00D26CD7"/>
    <w:rsid w:val="00E44AB0"/>
    <w:rsid w:val="00ED67EC"/>
    <w:rsid w:val="00ED7047"/>
    <w:rsid w:val="00EF2BE6"/>
    <w:rsid w:val="00F070E0"/>
    <w:rsid w:val="00F2737C"/>
    <w:rsid w:val="00F41358"/>
    <w:rsid w:val="00F567CC"/>
    <w:rsid w:val="00FE3F68"/>
    <w:rsid w:val="00FF321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61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37"/>
  </w:style>
  <w:style w:type="paragraph" w:styleId="Ttulo1">
    <w:name w:val="heading 1"/>
    <w:basedOn w:val="Normal"/>
    <w:next w:val="Normal"/>
    <w:link w:val="Ttulo1Car"/>
    <w:uiPriority w:val="9"/>
    <w:qFormat/>
    <w:rsid w:val="00BD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E37"/>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BD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D1E37"/>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0D4AA3"/>
    <w:rPr>
      <w:sz w:val="18"/>
      <w:szCs w:val="18"/>
    </w:rPr>
  </w:style>
  <w:style w:type="paragraph" w:styleId="Textocomentario">
    <w:name w:val="annotation text"/>
    <w:basedOn w:val="Normal"/>
    <w:link w:val="TextocomentarioCar"/>
    <w:uiPriority w:val="99"/>
    <w:semiHidden/>
    <w:unhideWhenUsed/>
    <w:rsid w:val="000D4AA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D4AA3"/>
    <w:rPr>
      <w:sz w:val="24"/>
      <w:szCs w:val="24"/>
    </w:rPr>
  </w:style>
  <w:style w:type="paragraph" w:styleId="Asuntodelcomentario">
    <w:name w:val="annotation subject"/>
    <w:basedOn w:val="Textocomentario"/>
    <w:next w:val="Textocomentario"/>
    <w:link w:val="AsuntodelcomentarioCar"/>
    <w:uiPriority w:val="99"/>
    <w:semiHidden/>
    <w:unhideWhenUsed/>
    <w:rsid w:val="000D4AA3"/>
    <w:rPr>
      <w:b/>
      <w:bCs/>
      <w:sz w:val="20"/>
      <w:szCs w:val="20"/>
    </w:rPr>
  </w:style>
  <w:style w:type="character" w:customStyle="1" w:styleId="AsuntodelcomentarioCar">
    <w:name w:val="Asunto del comentario Car"/>
    <w:basedOn w:val="TextocomentarioCar"/>
    <w:link w:val="Asuntodelcomentario"/>
    <w:uiPriority w:val="99"/>
    <w:semiHidden/>
    <w:rsid w:val="000D4AA3"/>
    <w:rPr>
      <w:b/>
      <w:bCs/>
      <w:sz w:val="20"/>
      <w:szCs w:val="20"/>
    </w:rPr>
  </w:style>
  <w:style w:type="paragraph" w:styleId="Textodeglobo">
    <w:name w:val="Balloon Text"/>
    <w:basedOn w:val="Normal"/>
    <w:link w:val="TextodegloboCar"/>
    <w:uiPriority w:val="99"/>
    <w:semiHidden/>
    <w:unhideWhenUsed/>
    <w:rsid w:val="000D4AA3"/>
    <w:pPr>
      <w:spacing w:after="0" w:line="240" w:lineRule="auto"/>
    </w:pPr>
    <w:rPr>
      <w:rFonts w:ascii="Helvetica" w:hAnsi="Helvetica"/>
      <w:sz w:val="18"/>
      <w:szCs w:val="18"/>
    </w:rPr>
  </w:style>
  <w:style w:type="character" w:customStyle="1" w:styleId="TextodegloboCar">
    <w:name w:val="Texto de globo Car"/>
    <w:basedOn w:val="Fuentedeprrafopredeter"/>
    <w:link w:val="Textodeglobo"/>
    <w:uiPriority w:val="99"/>
    <w:semiHidden/>
    <w:rsid w:val="000D4AA3"/>
    <w:rPr>
      <w:rFonts w:ascii="Helvetica" w:hAnsi="Helvetica"/>
      <w:sz w:val="18"/>
      <w:szCs w:val="18"/>
    </w:rPr>
  </w:style>
  <w:style w:type="paragraph" w:styleId="Revisin">
    <w:name w:val="Revision"/>
    <w:hidden/>
    <w:uiPriority w:val="99"/>
    <w:semiHidden/>
    <w:rsid w:val="000D4AA3"/>
    <w:pPr>
      <w:spacing w:after="0" w:line="240" w:lineRule="auto"/>
    </w:pPr>
  </w:style>
  <w:style w:type="paragraph" w:styleId="Mapadeldocumento">
    <w:name w:val="Document Map"/>
    <w:basedOn w:val="Normal"/>
    <w:link w:val="MapadeldocumentoCar"/>
    <w:uiPriority w:val="99"/>
    <w:semiHidden/>
    <w:unhideWhenUsed/>
    <w:rsid w:val="000D4AA3"/>
    <w:pPr>
      <w:spacing w:after="0" w:line="240" w:lineRule="auto"/>
    </w:pPr>
    <w:rPr>
      <w:rFonts w:ascii="Helvetica" w:hAnsi="Helvetica"/>
      <w:sz w:val="24"/>
      <w:szCs w:val="24"/>
    </w:rPr>
  </w:style>
  <w:style w:type="character" w:customStyle="1" w:styleId="MapadeldocumentoCar">
    <w:name w:val="Mapa del documento Car"/>
    <w:basedOn w:val="Fuentedeprrafopredeter"/>
    <w:link w:val="Mapadeldocumento"/>
    <w:uiPriority w:val="99"/>
    <w:semiHidden/>
    <w:rsid w:val="000D4AA3"/>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emf"/><Relationship Id="rId5" Type="http://schemas.openxmlformats.org/officeDocument/2006/relationships/comments" Target="comment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A1D0E-465D-494C-BFE5-1EAF2DB0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17</Pages>
  <Words>4287</Words>
  <Characters>23583</Characters>
  <Application>Microsoft Office Word</Application>
  <DocSecurity>8</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Fernando Castro Vargas</cp:lastModifiedBy>
  <cp:revision>6</cp:revision>
  <dcterms:created xsi:type="dcterms:W3CDTF">2015-10-29T08:21:00Z</dcterms:created>
  <dcterms:modified xsi:type="dcterms:W3CDTF">2016-02-13T19:34:00Z</dcterms:modified>
</cp:coreProperties>
</file>